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DB4" w:rsidRPr="00836DB4" w:rsidRDefault="00836DB4" w:rsidP="00836DB4">
      <w:pPr>
        <w:shd w:val="clear" w:color="auto" w:fill="FFFFFF"/>
        <w:spacing w:after="0" w:line="240" w:lineRule="auto"/>
        <w:jc w:val="center"/>
        <w:outlineLvl w:val="0"/>
        <w:rPr>
          <w:rFonts w:ascii="Roboto Condensed" w:eastAsia="Times New Roman" w:hAnsi="Roboto Condensed" w:cs="Times New Roman"/>
          <w:b/>
          <w:bCs/>
          <w:color w:val="0494C9"/>
          <w:kern w:val="36"/>
          <w:sz w:val="53"/>
          <w:szCs w:val="53"/>
        </w:rPr>
      </w:pPr>
      <w:r w:rsidRPr="00836DB4">
        <w:rPr>
          <w:rFonts w:ascii="Roboto Condensed" w:eastAsia="Times New Roman" w:hAnsi="Roboto Condensed" w:cs="Times New Roman"/>
          <w:b/>
          <w:bCs/>
          <w:color w:val="0494C9"/>
          <w:kern w:val="36"/>
          <w:sz w:val="53"/>
          <w:szCs w:val="53"/>
          <w:bdr w:val="none" w:sz="0" w:space="0" w:color="auto" w:frame="1"/>
        </w:rPr>
        <w:t>Hướng dẫn cách ghost máy tính bằng file *.tib (chuẩn UEFI)</w:t>
      </w:r>
    </w:p>
    <w:p w:rsidR="00836DB4" w:rsidRPr="00836DB4" w:rsidRDefault="00836DB4" w:rsidP="00836DB4">
      <w:pPr>
        <w:shd w:val="clear" w:color="auto" w:fill="FFFFFF"/>
        <w:spacing w:after="0" w:line="375" w:lineRule="atLeast"/>
        <w:rPr>
          <w:rFonts w:ascii="Arial" w:eastAsia="Times New Roman" w:hAnsi="Arial" w:cs="Arial"/>
          <w:color w:val="333333"/>
          <w:sz w:val="26"/>
          <w:szCs w:val="26"/>
        </w:rPr>
      </w:pPr>
      <w:r w:rsidRPr="00836DB4">
        <w:rPr>
          <w:rFonts w:ascii="Arial" w:eastAsia="Times New Roman" w:hAnsi="Arial" w:cs="Arial"/>
          <w:color w:val="333333"/>
          <w:sz w:val="26"/>
          <w:szCs w:val="26"/>
        </w:rPr>
        <w:t>Đầu tiên mình cần nói trước với các bạn rằng đây là một bài viết bổ sung thôi, tức là đã c</w:t>
      </w:r>
      <w:bookmarkStart w:id="0" w:name="_GoBack"/>
      <w:bookmarkEnd w:id="0"/>
      <w:r w:rsidRPr="00836DB4">
        <w:rPr>
          <w:rFonts w:ascii="Arial" w:eastAsia="Times New Roman" w:hAnsi="Arial" w:cs="Arial"/>
          <w:color w:val="333333"/>
          <w:sz w:val="26"/>
          <w:szCs w:val="26"/>
        </w:rPr>
        <w:t>ó một bài viết rất chi tiết về các bước ghost máy tính với định dạng UEFI – GPT rồi, cụ thể là bài viết này “</w:t>
      </w:r>
      <w:hyperlink r:id="rId6" w:history="1">
        <w:r w:rsidRPr="00836DB4">
          <w:rPr>
            <w:rFonts w:ascii="Arial" w:eastAsia="Times New Roman" w:hAnsi="Arial" w:cs="Arial"/>
            <w:i/>
            <w:iCs/>
            <w:color w:val="2C4DD1"/>
            <w:sz w:val="26"/>
            <w:szCs w:val="26"/>
            <w:bdr w:val="none" w:sz="0" w:space="0" w:color="auto" w:frame="1"/>
          </w:rPr>
          <w:t>Cách Ghost máy tính ở chuẩn UEFI và ổ cứng GPT (chuẩn 100%</w:t>
        </w:r>
        <w:r w:rsidRPr="00836DB4">
          <w:rPr>
            <w:rFonts w:ascii="Arial" w:eastAsia="Times New Roman" w:hAnsi="Arial" w:cs="Arial"/>
            <w:color w:val="2C4DD1"/>
            <w:sz w:val="26"/>
            <w:szCs w:val="26"/>
            <w:bdr w:val="none" w:sz="0" w:space="0" w:color="auto" w:frame="1"/>
          </w:rPr>
          <w:t>)</w:t>
        </w:r>
      </w:hyperlink>
      <w:r w:rsidRPr="00836DB4">
        <w:rPr>
          <w:rFonts w:ascii="Arial" w:eastAsia="Times New Roman" w:hAnsi="Arial" w:cs="Arial"/>
          <w:color w:val="333333"/>
          <w:sz w:val="26"/>
          <w:szCs w:val="26"/>
        </w:rPr>
        <w:t>”</w:t>
      </w:r>
    </w:p>
    <w:p w:rsidR="00836DB4" w:rsidRPr="00836DB4" w:rsidRDefault="00836DB4" w:rsidP="00836DB4">
      <w:pPr>
        <w:shd w:val="clear" w:color="auto" w:fill="FFFFFF"/>
        <w:spacing w:line="330" w:lineRule="atLeast"/>
        <w:jc w:val="center"/>
        <w:rPr>
          <w:ins w:id="1" w:author="Unknown"/>
          <w:rFonts w:ascii="Arial" w:eastAsia="Times New Roman" w:hAnsi="Arial" w:cs="Arial"/>
          <w:color w:val="333333"/>
          <w:sz w:val="26"/>
          <w:szCs w:val="26"/>
        </w:rPr>
      </w:pPr>
      <w:ins w:id="2" w:author="Unknown">
        <w:r w:rsidRPr="00836DB4">
          <w:rPr>
            <w:rFonts w:ascii="Arial" w:eastAsia="Times New Roman" w:hAnsi="Arial" w:cs="Arial"/>
            <w:color w:val="333333"/>
            <w:sz w:val="26"/>
            <w:szCs w:val="26"/>
          </w:rPr>
          <w:br/>
        </w:r>
      </w:ins>
    </w:p>
    <w:p w:rsidR="00836DB4" w:rsidRPr="00836DB4" w:rsidRDefault="00836DB4" w:rsidP="00836DB4">
      <w:pPr>
        <w:shd w:val="clear" w:color="auto" w:fill="FFFFFF"/>
        <w:spacing w:after="0" w:line="375" w:lineRule="atLeast"/>
        <w:rPr>
          <w:ins w:id="3" w:author="Unknown"/>
          <w:rFonts w:ascii="Arial" w:eastAsia="Times New Roman" w:hAnsi="Arial" w:cs="Arial"/>
          <w:color w:val="333333"/>
          <w:sz w:val="26"/>
          <w:szCs w:val="26"/>
        </w:rPr>
      </w:pPr>
      <w:ins w:id="4" w:author="Unknown">
        <w:r w:rsidRPr="00836DB4">
          <w:rPr>
            <w:rFonts w:ascii="Arial" w:eastAsia="Times New Roman" w:hAnsi="Arial" w:cs="Arial"/>
            <w:color w:val="333333"/>
            <w:sz w:val="26"/>
            <w:szCs w:val="26"/>
          </w:rPr>
          <w:t>Tuy nhiên ở </w:t>
        </w:r>
        <w:r w:rsidRPr="00836DB4">
          <w:rPr>
            <w:rFonts w:ascii="Lucida Console" w:eastAsia="Times New Roman" w:hAnsi="Lucida Console" w:cs="Courier New"/>
            <w:color w:val="333333"/>
            <w:sz w:val="23"/>
            <w:szCs w:val="23"/>
            <w:bdr w:val="single" w:sz="6" w:space="0" w:color="E1E1E1" w:frame="1"/>
          </w:rPr>
          <w:t>b</w:t>
        </w:r>
        <w:r w:rsidRPr="00836DB4">
          <w:rPr>
            <w:rFonts w:ascii="Courier New" w:eastAsia="Times New Roman" w:hAnsi="Courier New" w:cs="Courier New"/>
            <w:color w:val="333333"/>
            <w:sz w:val="23"/>
            <w:szCs w:val="23"/>
            <w:bdr w:val="single" w:sz="6" w:space="0" w:color="E1E1E1" w:frame="1"/>
          </w:rPr>
          <w:t>ướ</w:t>
        </w:r>
        <w:r w:rsidRPr="00836DB4">
          <w:rPr>
            <w:rFonts w:ascii="Lucida Console" w:eastAsia="Times New Roman" w:hAnsi="Lucida Console" w:cs="Courier New"/>
            <w:color w:val="333333"/>
            <w:sz w:val="23"/>
            <w:szCs w:val="23"/>
            <w:bdr w:val="single" w:sz="6" w:space="0" w:color="E1E1E1" w:frame="1"/>
          </w:rPr>
          <w:t>c 5</w:t>
        </w:r>
        <w:r w:rsidRPr="00836DB4">
          <w:rPr>
            <w:rFonts w:ascii="Arial" w:eastAsia="Times New Roman" w:hAnsi="Arial" w:cs="Arial"/>
            <w:color w:val="333333"/>
            <w:sz w:val="26"/>
            <w:szCs w:val="26"/>
          </w:rPr>
          <w:t> , tức là bước sử dụng phần mềm </w:t>
        </w:r>
        <w:r w:rsidRPr="00836DB4">
          <w:rPr>
            <w:rFonts w:ascii="Arial" w:eastAsia="Times New Roman" w:hAnsi="Arial" w:cs="Arial"/>
            <w:b/>
            <w:bCs/>
            <w:color w:val="333333"/>
            <w:sz w:val="26"/>
            <w:szCs w:val="26"/>
            <w:bdr w:val="none" w:sz="0" w:space="0" w:color="auto" w:frame="1"/>
          </w:rPr>
          <w:t>Acronis True Image</w:t>
        </w:r>
        <w:r w:rsidRPr="00836DB4">
          <w:rPr>
            <w:rFonts w:ascii="Arial" w:eastAsia="Times New Roman" w:hAnsi="Arial" w:cs="Arial"/>
            <w:color w:val="333333"/>
            <w:sz w:val="26"/>
            <w:szCs w:val="26"/>
          </w:rPr>
          <w:t> để ghost file ghost có định dạng *.tib thì nhiều bạn lại cảm thấy hơi bị tắt và có phần khó khăn trong quá trình làm theo nên mình đã quyết định viết thêm bài bổ sung này cho các bạn dễ hiểu hơn. </w:t>
        </w:r>
        <w:proofErr w:type="gramStart"/>
        <w:r w:rsidRPr="00836DB4">
          <w:rPr>
            <w:rFonts w:ascii="Arial" w:eastAsia="Times New Roman" w:hAnsi="Arial" w:cs="Arial"/>
            <w:color w:val="333333"/>
            <w:sz w:val="26"/>
            <w:szCs w:val="26"/>
          </w:rPr>
          <w:t>Okey, nếu như bạn không thể làm thành công với hướng dẫn trong bài viết trước đó thì hãy tham khảo các bước trong bài viết này nhé.</w:t>
        </w:r>
        <w:proofErr w:type="gramEnd"/>
        <w:r w:rsidRPr="00836DB4">
          <w:rPr>
            <w:rFonts w:ascii="Arial" w:eastAsia="Times New Roman" w:hAnsi="Arial" w:cs="Arial"/>
            <w:color w:val="333333"/>
            <w:sz w:val="26"/>
            <w:szCs w:val="26"/>
          </w:rPr>
          <w:t xml:space="preserve"> </w:t>
        </w:r>
        <w:proofErr w:type="gramStart"/>
        <w:r w:rsidRPr="00836DB4">
          <w:rPr>
            <w:rFonts w:ascii="Arial" w:eastAsia="Times New Roman" w:hAnsi="Arial" w:cs="Arial"/>
            <w:color w:val="333333"/>
            <w:sz w:val="26"/>
            <w:szCs w:val="26"/>
          </w:rPr>
          <w:t>Các bước chuẩn bị và các công cụ cần thiết mình sẽ không nhắc lại nữa nha, các bạn đọc lại các bước chuẩn bị trong bài viết trước nha (link bên trên).</w:t>
        </w:r>
        <w:proofErr w:type="gramEnd"/>
      </w:ins>
    </w:p>
    <w:p w:rsidR="00836DB4" w:rsidRPr="00836DB4" w:rsidRDefault="00836DB4" w:rsidP="00836DB4">
      <w:pPr>
        <w:shd w:val="clear" w:color="auto" w:fill="FFFFFF"/>
        <w:spacing w:after="0" w:line="375" w:lineRule="atLeast"/>
        <w:rPr>
          <w:ins w:id="5" w:author="Unknown"/>
          <w:rFonts w:ascii="Arial" w:eastAsia="Times New Roman" w:hAnsi="Arial" w:cs="Arial"/>
          <w:color w:val="333333"/>
          <w:sz w:val="26"/>
          <w:szCs w:val="26"/>
        </w:rPr>
      </w:pPr>
      <w:ins w:id="6" w:author="Unknown">
        <w:r w:rsidRPr="00836DB4">
          <w:rPr>
            <w:rFonts w:ascii="Arial" w:eastAsia="Times New Roman" w:hAnsi="Arial" w:cs="Arial"/>
            <w:i/>
            <w:iCs/>
            <w:color w:val="333333"/>
            <w:sz w:val="26"/>
            <w:szCs w:val="26"/>
            <w:bdr w:val="none" w:sz="0" w:space="0" w:color="auto" w:frame="1"/>
          </w:rPr>
          <w:t>Đọc thêm:</w:t>
        </w:r>
      </w:ins>
    </w:p>
    <w:p w:rsidR="00836DB4" w:rsidRPr="00836DB4" w:rsidRDefault="00836DB4" w:rsidP="00836DB4">
      <w:pPr>
        <w:numPr>
          <w:ilvl w:val="0"/>
          <w:numId w:val="1"/>
        </w:numPr>
        <w:shd w:val="clear" w:color="auto" w:fill="FFFFFF"/>
        <w:spacing w:after="0" w:line="330" w:lineRule="atLeast"/>
        <w:ind w:left="345"/>
        <w:rPr>
          <w:ins w:id="7" w:author="Unknown"/>
          <w:rFonts w:ascii="Arial" w:eastAsia="Times New Roman" w:hAnsi="Arial" w:cs="Arial"/>
          <w:color w:val="333333"/>
          <w:sz w:val="26"/>
          <w:szCs w:val="26"/>
        </w:rPr>
      </w:pPr>
      <w:ins w:id="8" w:author="Unknown">
        <w:r w:rsidRPr="00836DB4">
          <w:rPr>
            <w:rFonts w:ascii="Arial" w:eastAsia="Times New Roman" w:hAnsi="Arial" w:cs="Arial"/>
            <w:i/>
            <w:iCs/>
            <w:color w:val="333333"/>
            <w:sz w:val="26"/>
            <w:szCs w:val="26"/>
            <w:bdr w:val="none" w:sz="0" w:space="0" w:color="auto" w:frame="1"/>
          </w:rPr>
          <w:fldChar w:fldCharType="begin"/>
        </w:r>
        <w:r w:rsidRPr="00836DB4">
          <w:rPr>
            <w:rFonts w:ascii="Arial" w:eastAsia="Times New Roman" w:hAnsi="Arial" w:cs="Arial"/>
            <w:i/>
            <w:iCs/>
            <w:color w:val="333333"/>
            <w:sz w:val="26"/>
            <w:szCs w:val="26"/>
            <w:bdr w:val="none" w:sz="0" w:space="0" w:color="auto" w:frame="1"/>
          </w:rPr>
          <w:instrText xml:space="preserve"> HYPERLINK "https://blogchiasekienthuc.com/thu-thuat-may-tinh/backup-windows-uefi.html" </w:instrText>
        </w:r>
        <w:r w:rsidRPr="00836DB4">
          <w:rPr>
            <w:rFonts w:ascii="Arial" w:eastAsia="Times New Roman" w:hAnsi="Arial" w:cs="Arial"/>
            <w:i/>
            <w:iCs/>
            <w:color w:val="333333"/>
            <w:sz w:val="26"/>
            <w:szCs w:val="26"/>
            <w:bdr w:val="none" w:sz="0" w:space="0" w:color="auto" w:frame="1"/>
          </w:rPr>
          <w:fldChar w:fldCharType="separate"/>
        </w:r>
        <w:r w:rsidRPr="00836DB4">
          <w:rPr>
            <w:rFonts w:ascii="Arial" w:eastAsia="Times New Roman" w:hAnsi="Arial" w:cs="Arial"/>
            <w:i/>
            <w:iCs/>
            <w:color w:val="2C4DD1"/>
            <w:sz w:val="26"/>
            <w:szCs w:val="26"/>
            <w:bdr w:val="none" w:sz="0" w:space="0" w:color="auto" w:frame="1"/>
          </w:rPr>
          <w:t>Hướng dẫn tạo file ghost Windows (UEFI) với Acronis True Image </w:t>
        </w:r>
        <w:r w:rsidRPr="00836DB4">
          <w:rPr>
            <w:rFonts w:ascii="Arial" w:eastAsia="Times New Roman" w:hAnsi="Arial" w:cs="Arial"/>
            <w:i/>
            <w:iCs/>
            <w:color w:val="333333"/>
            <w:sz w:val="26"/>
            <w:szCs w:val="26"/>
            <w:bdr w:val="none" w:sz="0" w:space="0" w:color="auto" w:frame="1"/>
          </w:rPr>
          <w:fldChar w:fldCharType="end"/>
        </w:r>
        <w:r w:rsidRPr="00836DB4">
          <w:rPr>
            <w:rFonts w:ascii="Arial" w:eastAsia="Times New Roman" w:hAnsi="Arial" w:cs="Arial"/>
            <w:i/>
            <w:iCs/>
            <w:color w:val="333333"/>
            <w:sz w:val="26"/>
            <w:szCs w:val="26"/>
            <w:bdr w:val="none" w:sz="0" w:space="0" w:color="auto" w:frame="1"/>
          </w:rPr>
          <w:t>(</w:t>
        </w:r>
        <w:r w:rsidRPr="00836DB4">
          <w:rPr>
            <w:rFonts w:ascii="MS Gothic" w:eastAsia="MS Gothic" w:hAnsi="MS Gothic" w:cs="MS Gothic" w:hint="eastAsia"/>
            <w:i/>
            <w:iCs/>
            <w:color w:val="333333"/>
            <w:sz w:val="26"/>
            <w:szCs w:val="26"/>
            <w:bdr w:val="none" w:sz="0" w:space="0" w:color="auto" w:frame="1"/>
          </w:rPr>
          <w:t>✔</w:t>
        </w:r>
        <w:r w:rsidRPr="00836DB4">
          <w:rPr>
            <w:rFonts w:ascii="Arial" w:eastAsia="Times New Roman" w:hAnsi="Arial" w:cs="Arial"/>
            <w:i/>
            <w:iCs/>
            <w:color w:val="333333"/>
            <w:sz w:val="26"/>
            <w:szCs w:val="26"/>
            <w:bdr w:val="none" w:sz="0" w:space="0" w:color="auto" w:frame="1"/>
          </w:rPr>
          <w:t>)</w:t>
        </w:r>
      </w:ins>
    </w:p>
    <w:p w:rsidR="00836DB4" w:rsidRPr="00836DB4" w:rsidRDefault="00836DB4" w:rsidP="00836DB4">
      <w:pPr>
        <w:numPr>
          <w:ilvl w:val="0"/>
          <w:numId w:val="1"/>
        </w:numPr>
        <w:shd w:val="clear" w:color="auto" w:fill="FFFFFF"/>
        <w:spacing w:after="0" w:line="330" w:lineRule="atLeast"/>
        <w:ind w:left="345"/>
        <w:rPr>
          <w:ins w:id="9" w:author="Unknown"/>
          <w:rFonts w:ascii="Arial" w:eastAsia="Times New Roman" w:hAnsi="Arial" w:cs="Arial"/>
          <w:color w:val="333333"/>
          <w:sz w:val="26"/>
          <w:szCs w:val="26"/>
        </w:rPr>
      </w:pPr>
      <w:ins w:id="10" w:author="Unknown">
        <w:r w:rsidRPr="00836DB4">
          <w:rPr>
            <w:rFonts w:ascii="Arial" w:eastAsia="Times New Roman" w:hAnsi="Arial" w:cs="Arial"/>
            <w:i/>
            <w:iCs/>
            <w:color w:val="333333"/>
            <w:sz w:val="26"/>
            <w:szCs w:val="26"/>
            <w:bdr w:val="none" w:sz="0" w:space="0" w:color="auto" w:frame="1"/>
          </w:rPr>
          <w:fldChar w:fldCharType="begin"/>
        </w:r>
        <w:r w:rsidRPr="00836DB4">
          <w:rPr>
            <w:rFonts w:ascii="Arial" w:eastAsia="Times New Roman" w:hAnsi="Arial" w:cs="Arial"/>
            <w:i/>
            <w:iCs/>
            <w:color w:val="333333"/>
            <w:sz w:val="26"/>
            <w:szCs w:val="26"/>
            <w:bdr w:val="none" w:sz="0" w:space="0" w:color="auto" w:frame="1"/>
          </w:rPr>
          <w:instrText xml:space="preserve"> HYPERLINK "https://blogchiasekienthuc.com/thu-thuat-may-tinh/cai-win-theo-chuan-uefi-gpt.html" </w:instrText>
        </w:r>
        <w:r w:rsidRPr="00836DB4">
          <w:rPr>
            <w:rFonts w:ascii="Arial" w:eastAsia="Times New Roman" w:hAnsi="Arial" w:cs="Arial"/>
            <w:i/>
            <w:iCs/>
            <w:color w:val="333333"/>
            <w:sz w:val="26"/>
            <w:szCs w:val="26"/>
            <w:bdr w:val="none" w:sz="0" w:space="0" w:color="auto" w:frame="1"/>
          </w:rPr>
          <w:fldChar w:fldCharType="separate"/>
        </w:r>
        <w:r w:rsidRPr="00836DB4">
          <w:rPr>
            <w:rFonts w:ascii="Arial" w:eastAsia="Times New Roman" w:hAnsi="Arial" w:cs="Arial"/>
            <w:i/>
            <w:iCs/>
            <w:color w:val="2C4DD1"/>
            <w:sz w:val="26"/>
            <w:szCs w:val="26"/>
            <w:u w:val="single"/>
            <w:bdr w:val="none" w:sz="0" w:space="0" w:color="auto" w:frame="1"/>
          </w:rPr>
          <w:t>Hướng dẫn cài Win theo chuẩn UEFI – GPT bằng WinNTSetup</w:t>
        </w:r>
        <w:r w:rsidRPr="00836DB4">
          <w:rPr>
            <w:rFonts w:ascii="Arial" w:eastAsia="Times New Roman" w:hAnsi="Arial" w:cs="Arial"/>
            <w:i/>
            <w:iCs/>
            <w:color w:val="333333"/>
            <w:sz w:val="26"/>
            <w:szCs w:val="26"/>
            <w:bdr w:val="none" w:sz="0" w:space="0" w:color="auto" w:frame="1"/>
          </w:rPr>
          <w:fldChar w:fldCharType="end"/>
        </w:r>
      </w:ins>
    </w:p>
    <w:p w:rsidR="00836DB4" w:rsidRPr="00836DB4" w:rsidRDefault="00836DB4" w:rsidP="00836DB4">
      <w:pPr>
        <w:numPr>
          <w:ilvl w:val="0"/>
          <w:numId w:val="1"/>
        </w:numPr>
        <w:shd w:val="clear" w:color="auto" w:fill="FFFFFF"/>
        <w:spacing w:after="0" w:line="330" w:lineRule="atLeast"/>
        <w:ind w:left="345"/>
        <w:rPr>
          <w:ins w:id="11" w:author="Unknown"/>
          <w:rFonts w:ascii="Arial" w:eastAsia="Times New Roman" w:hAnsi="Arial" w:cs="Arial"/>
          <w:color w:val="333333"/>
          <w:sz w:val="26"/>
          <w:szCs w:val="26"/>
        </w:rPr>
      </w:pPr>
      <w:ins w:id="12" w:author="Unknown">
        <w:r w:rsidRPr="00836DB4">
          <w:rPr>
            <w:rFonts w:ascii="Arial" w:eastAsia="Times New Roman" w:hAnsi="Arial" w:cs="Arial"/>
            <w:i/>
            <w:iCs/>
            <w:color w:val="333333"/>
            <w:sz w:val="26"/>
            <w:szCs w:val="26"/>
            <w:bdr w:val="none" w:sz="0" w:space="0" w:color="auto" w:frame="1"/>
          </w:rPr>
          <w:fldChar w:fldCharType="begin"/>
        </w:r>
        <w:r w:rsidRPr="00836DB4">
          <w:rPr>
            <w:rFonts w:ascii="Arial" w:eastAsia="Times New Roman" w:hAnsi="Arial" w:cs="Arial"/>
            <w:i/>
            <w:iCs/>
            <w:color w:val="333333"/>
            <w:sz w:val="26"/>
            <w:szCs w:val="26"/>
            <w:bdr w:val="none" w:sz="0" w:space="0" w:color="auto" w:frame="1"/>
          </w:rPr>
          <w:instrText xml:space="preserve"> HYPERLINK "https://blogchiasekienthuc.com/thu-thuat-may-tinh/cai-dat-chuan-uefi-trong-bios.html" </w:instrText>
        </w:r>
        <w:r w:rsidRPr="00836DB4">
          <w:rPr>
            <w:rFonts w:ascii="Arial" w:eastAsia="Times New Roman" w:hAnsi="Arial" w:cs="Arial"/>
            <w:i/>
            <w:iCs/>
            <w:color w:val="333333"/>
            <w:sz w:val="26"/>
            <w:szCs w:val="26"/>
            <w:bdr w:val="none" w:sz="0" w:space="0" w:color="auto" w:frame="1"/>
          </w:rPr>
          <w:fldChar w:fldCharType="separate"/>
        </w:r>
        <w:r w:rsidRPr="00836DB4">
          <w:rPr>
            <w:rFonts w:ascii="Arial" w:eastAsia="Times New Roman" w:hAnsi="Arial" w:cs="Arial"/>
            <w:i/>
            <w:iCs/>
            <w:color w:val="2C4DD1"/>
            <w:sz w:val="26"/>
            <w:szCs w:val="26"/>
            <w:u w:val="single"/>
            <w:bdr w:val="none" w:sz="0" w:space="0" w:color="auto" w:frame="1"/>
          </w:rPr>
          <w:t>Hướng dẫn cách thiết lập, cài đặt chuẩn UEFI trong BIOS</w:t>
        </w:r>
        <w:r w:rsidRPr="00836DB4">
          <w:rPr>
            <w:rFonts w:ascii="Arial" w:eastAsia="Times New Roman" w:hAnsi="Arial" w:cs="Arial"/>
            <w:i/>
            <w:iCs/>
            <w:color w:val="333333"/>
            <w:sz w:val="26"/>
            <w:szCs w:val="26"/>
            <w:bdr w:val="none" w:sz="0" w:space="0" w:color="auto" w:frame="1"/>
          </w:rPr>
          <w:fldChar w:fldCharType="end"/>
        </w:r>
      </w:ins>
    </w:p>
    <w:p w:rsidR="00836DB4" w:rsidRPr="00836DB4" w:rsidRDefault="00836DB4" w:rsidP="00836DB4">
      <w:pPr>
        <w:numPr>
          <w:ilvl w:val="0"/>
          <w:numId w:val="1"/>
        </w:numPr>
        <w:shd w:val="clear" w:color="auto" w:fill="FFFFFF"/>
        <w:spacing w:after="0" w:line="330" w:lineRule="atLeast"/>
        <w:ind w:left="345"/>
        <w:rPr>
          <w:ins w:id="13" w:author="Unknown"/>
          <w:rFonts w:ascii="Arial" w:eastAsia="Times New Roman" w:hAnsi="Arial" w:cs="Arial"/>
          <w:color w:val="333333"/>
          <w:sz w:val="26"/>
          <w:szCs w:val="26"/>
        </w:rPr>
      </w:pPr>
      <w:ins w:id="14" w:author="Unknown">
        <w:r w:rsidRPr="00836DB4">
          <w:rPr>
            <w:rFonts w:ascii="Arial" w:eastAsia="Times New Roman" w:hAnsi="Arial" w:cs="Arial"/>
            <w:i/>
            <w:iCs/>
            <w:color w:val="333333"/>
            <w:sz w:val="26"/>
            <w:szCs w:val="26"/>
            <w:bdr w:val="none" w:sz="0" w:space="0" w:color="auto" w:frame="1"/>
          </w:rPr>
          <w:fldChar w:fldCharType="begin"/>
        </w:r>
        <w:r w:rsidRPr="00836DB4">
          <w:rPr>
            <w:rFonts w:ascii="Arial" w:eastAsia="Times New Roman" w:hAnsi="Arial" w:cs="Arial"/>
            <w:i/>
            <w:iCs/>
            <w:color w:val="333333"/>
            <w:sz w:val="26"/>
            <w:szCs w:val="26"/>
            <w:bdr w:val="none" w:sz="0" w:space="0" w:color="auto" w:frame="1"/>
          </w:rPr>
          <w:instrText xml:space="preserve"> HYPERLINK "https://blogchiasekienthuc.com/thu-thuat-may-tinh/cach-ghost-may-tinh-chuan-uefi-bang-acronis-true-image.html" </w:instrText>
        </w:r>
        <w:r w:rsidRPr="00836DB4">
          <w:rPr>
            <w:rFonts w:ascii="Arial" w:eastAsia="Times New Roman" w:hAnsi="Arial" w:cs="Arial"/>
            <w:i/>
            <w:iCs/>
            <w:color w:val="333333"/>
            <w:sz w:val="26"/>
            <w:szCs w:val="26"/>
            <w:bdr w:val="none" w:sz="0" w:space="0" w:color="auto" w:frame="1"/>
          </w:rPr>
          <w:fldChar w:fldCharType="separate"/>
        </w:r>
        <w:r w:rsidRPr="00836DB4">
          <w:rPr>
            <w:rFonts w:ascii="Arial" w:eastAsia="Times New Roman" w:hAnsi="Arial" w:cs="Arial"/>
            <w:i/>
            <w:iCs/>
            <w:color w:val="2C4DD1"/>
            <w:sz w:val="26"/>
            <w:szCs w:val="26"/>
            <w:u w:val="single"/>
            <w:bdr w:val="none" w:sz="0" w:space="0" w:color="auto" w:frame="1"/>
          </w:rPr>
          <w:t>Cách ghost máy tính chuẩn UEFI bằng Acronis True Image</w:t>
        </w:r>
        <w:r w:rsidRPr="00836DB4">
          <w:rPr>
            <w:rFonts w:ascii="Arial" w:eastAsia="Times New Roman" w:hAnsi="Arial" w:cs="Arial"/>
            <w:i/>
            <w:iCs/>
            <w:color w:val="333333"/>
            <w:sz w:val="26"/>
            <w:szCs w:val="26"/>
            <w:bdr w:val="none" w:sz="0" w:space="0" w:color="auto" w:frame="1"/>
          </w:rPr>
          <w:fldChar w:fldCharType="end"/>
        </w:r>
        <w:r w:rsidRPr="00836DB4">
          <w:rPr>
            <w:rFonts w:ascii="Arial" w:eastAsia="Times New Roman" w:hAnsi="Arial" w:cs="Arial"/>
            <w:i/>
            <w:iCs/>
            <w:color w:val="333333"/>
            <w:sz w:val="26"/>
            <w:szCs w:val="26"/>
            <w:bdr w:val="none" w:sz="0" w:space="0" w:color="auto" w:frame="1"/>
          </w:rPr>
          <w:t> (</w:t>
        </w:r>
        <w:r w:rsidRPr="00836DB4">
          <w:rPr>
            <w:rFonts w:ascii="MS Gothic" w:eastAsia="MS Gothic" w:hAnsi="MS Gothic" w:cs="MS Gothic" w:hint="eastAsia"/>
            <w:i/>
            <w:iCs/>
            <w:color w:val="333333"/>
            <w:sz w:val="26"/>
            <w:szCs w:val="26"/>
            <w:bdr w:val="none" w:sz="0" w:space="0" w:color="auto" w:frame="1"/>
          </w:rPr>
          <w:t>✔</w:t>
        </w:r>
        <w:r w:rsidRPr="00836DB4">
          <w:rPr>
            <w:rFonts w:ascii="Arial" w:eastAsia="Times New Roman" w:hAnsi="Arial" w:cs="Arial"/>
            <w:i/>
            <w:iCs/>
            <w:color w:val="333333"/>
            <w:sz w:val="26"/>
            <w:szCs w:val="26"/>
            <w:bdr w:val="none" w:sz="0" w:space="0" w:color="auto" w:frame="1"/>
          </w:rPr>
          <w:t>)</w:t>
        </w:r>
      </w:ins>
    </w:p>
    <w:p w:rsidR="00836DB4" w:rsidRPr="00836DB4" w:rsidRDefault="00836DB4" w:rsidP="00836DB4">
      <w:pPr>
        <w:shd w:val="clear" w:color="auto" w:fill="FFFFFF"/>
        <w:spacing w:after="0" w:line="540" w:lineRule="atLeast"/>
        <w:outlineLvl w:val="2"/>
        <w:rPr>
          <w:ins w:id="15" w:author="Unknown"/>
          <w:rFonts w:ascii="Roboto Condensed" w:eastAsia="Times New Roman" w:hAnsi="Roboto Condensed" w:cs="Arial"/>
          <w:color w:val="373758"/>
          <w:sz w:val="44"/>
          <w:szCs w:val="44"/>
        </w:rPr>
      </w:pPr>
      <w:ins w:id="16" w:author="Unknown">
        <w:r w:rsidRPr="00836DB4">
          <w:rPr>
            <w:rFonts w:ascii="Roboto Condensed" w:eastAsia="Times New Roman" w:hAnsi="Roboto Condensed" w:cs="Arial"/>
            <w:b/>
            <w:bCs/>
            <w:color w:val="373758"/>
            <w:sz w:val="44"/>
            <w:szCs w:val="44"/>
            <w:bdr w:val="none" w:sz="0" w:space="0" w:color="auto" w:frame="1"/>
          </w:rPr>
          <w:t>Ghost máy tính với file TIB, sử dụng phần mềm Acronis True Image</w:t>
        </w:r>
      </w:ins>
    </w:p>
    <w:p w:rsidR="00836DB4" w:rsidRPr="00836DB4" w:rsidRDefault="00836DB4" w:rsidP="00836DB4">
      <w:pPr>
        <w:shd w:val="clear" w:color="auto" w:fill="FFFFFF"/>
        <w:spacing w:after="300" w:line="375" w:lineRule="atLeast"/>
        <w:rPr>
          <w:ins w:id="17" w:author="Unknown"/>
          <w:rFonts w:ascii="Arial" w:eastAsia="Times New Roman" w:hAnsi="Arial" w:cs="Arial"/>
          <w:color w:val="333333"/>
          <w:sz w:val="26"/>
          <w:szCs w:val="26"/>
        </w:rPr>
      </w:pPr>
      <w:ins w:id="18" w:author="Unknown">
        <w:r w:rsidRPr="00836DB4">
          <w:rPr>
            <w:rFonts w:ascii="Arial" w:eastAsia="Times New Roman" w:hAnsi="Arial" w:cs="Arial"/>
            <w:color w:val="333333"/>
            <w:sz w:val="26"/>
            <w:szCs w:val="26"/>
          </w:rPr>
          <w:t>Sau khi bạn mở phần mềm Acronis True Image ra thì bạn bắt đầu làm từng bước như sau:</w:t>
        </w:r>
      </w:ins>
    </w:p>
    <w:p w:rsidR="00836DB4" w:rsidRPr="00836DB4" w:rsidRDefault="00836DB4" w:rsidP="00836DB4">
      <w:pPr>
        <w:pBdr>
          <w:top w:val="single" w:sz="2" w:space="0" w:color="777777"/>
          <w:left w:val="single" w:sz="24" w:space="14" w:color="777777"/>
          <w:bottom w:val="single" w:sz="2" w:space="0" w:color="777777"/>
          <w:right w:val="single" w:sz="2" w:space="14" w:color="777777"/>
        </w:pBdr>
        <w:shd w:val="clear" w:color="auto" w:fill="FFFFFF"/>
        <w:spacing w:after="0" w:line="375" w:lineRule="atLeast"/>
        <w:rPr>
          <w:ins w:id="19" w:author="Unknown"/>
          <w:rFonts w:ascii="Arial" w:eastAsia="Times New Roman" w:hAnsi="Arial" w:cs="Arial"/>
          <w:i/>
          <w:iCs/>
          <w:color w:val="999999"/>
          <w:sz w:val="24"/>
          <w:szCs w:val="24"/>
        </w:rPr>
      </w:pPr>
      <w:ins w:id="20" w:author="Unknown">
        <w:r w:rsidRPr="00836DB4">
          <w:rPr>
            <w:rFonts w:ascii="Arial" w:eastAsia="Times New Roman" w:hAnsi="Arial" w:cs="Arial"/>
            <w:b/>
            <w:bCs/>
            <w:i/>
            <w:iCs/>
            <w:color w:val="999999"/>
            <w:sz w:val="24"/>
            <w:szCs w:val="24"/>
            <w:bdr w:val="none" w:sz="0" w:space="0" w:color="auto" w:frame="1"/>
          </w:rPr>
          <w:t>Note:</w:t>
        </w:r>
        <w:r w:rsidRPr="00836DB4">
          <w:rPr>
            <w:rFonts w:ascii="Arial" w:eastAsia="Times New Roman" w:hAnsi="Arial" w:cs="Arial"/>
            <w:i/>
            <w:iCs/>
            <w:color w:val="999999"/>
            <w:sz w:val="24"/>
            <w:szCs w:val="24"/>
          </w:rPr>
          <w:t> Đây là bước 5 trong </w:t>
        </w:r>
        <w:r w:rsidRPr="00836DB4">
          <w:rPr>
            <w:rFonts w:ascii="Arial" w:eastAsia="Times New Roman" w:hAnsi="Arial" w:cs="Arial"/>
            <w:i/>
            <w:iCs/>
            <w:color w:val="999999"/>
            <w:sz w:val="24"/>
            <w:szCs w:val="24"/>
          </w:rPr>
          <w:fldChar w:fldCharType="begin"/>
        </w:r>
        <w:r w:rsidRPr="00836DB4">
          <w:rPr>
            <w:rFonts w:ascii="Arial" w:eastAsia="Times New Roman" w:hAnsi="Arial" w:cs="Arial"/>
            <w:i/>
            <w:iCs/>
            <w:color w:val="999999"/>
            <w:sz w:val="24"/>
            <w:szCs w:val="24"/>
          </w:rPr>
          <w:instrText xml:space="preserve"> HYPERLINK "https://blogchiasekienthuc.com/thu-thuat-may-tinh/cach-ghost-may-tinh-chuan-uefi-o-cung-gpt.html" \t "_blank" </w:instrText>
        </w:r>
        <w:r w:rsidRPr="00836DB4">
          <w:rPr>
            <w:rFonts w:ascii="Arial" w:eastAsia="Times New Roman" w:hAnsi="Arial" w:cs="Arial"/>
            <w:i/>
            <w:iCs/>
            <w:color w:val="999999"/>
            <w:sz w:val="24"/>
            <w:szCs w:val="24"/>
          </w:rPr>
          <w:fldChar w:fldCharType="separate"/>
        </w:r>
        <w:r w:rsidRPr="00836DB4">
          <w:rPr>
            <w:rFonts w:ascii="Arial" w:eastAsia="Times New Roman" w:hAnsi="Arial" w:cs="Arial"/>
            <w:i/>
            <w:iCs/>
            <w:color w:val="2C4DD1"/>
            <w:sz w:val="24"/>
            <w:szCs w:val="24"/>
            <w:u w:val="single"/>
            <w:bdr w:val="none" w:sz="0" w:space="0" w:color="auto" w:frame="1"/>
          </w:rPr>
          <w:t>bài viết này</w:t>
        </w:r>
        <w:r w:rsidRPr="00836DB4">
          <w:rPr>
            <w:rFonts w:ascii="Arial" w:eastAsia="Times New Roman" w:hAnsi="Arial" w:cs="Arial"/>
            <w:i/>
            <w:iCs/>
            <w:color w:val="999999"/>
            <w:sz w:val="24"/>
            <w:szCs w:val="24"/>
          </w:rPr>
          <w:fldChar w:fldCharType="end"/>
        </w:r>
        <w:r w:rsidRPr="00836DB4">
          <w:rPr>
            <w:rFonts w:ascii="Arial" w:eastAsia="Times New Roman" w:hAnsi="Arial" w:cs="Arial"/>
            <w:i/>
            <w:iCs/>
            <w:color w:val="999999"/>
            <w:sz w:val="24"/>
            <w:szCs w:val="24"/>
          </w:rPr>
          <w:t> nhé.</w:t>
        </w:r>
      </w:ins>
    </w:p>
    <w:p w:rsidR="00836DB4" w:rsidRPr="00836DB4" w:rsidRDefault="00836DB4" w:rsidP="00836DB4">
      <w:pPr>
        <w:shd w:val="clear" w:color="auto" w:fill="FFFFFF"/>
        <w:spacing w:after="0" w:line="375" w:lineRule="atLeast"/>
        <w:rPr>
          <w:ins w:id="21" w:author="Unknown"/>
          <w:rFonts w:ascii="Arial" w:eastAsia="Times New Roman" w:hAnsi="Arial" w:cs="Arial"/>
          <w:color w:val="333333"/>
          <w:sz w:val="26"/>
          <w:szCs w:val="26"/>
        </w:rPr>
      </w:pPr>
      <w:ins w:id="22" w:author="Unknown">
        <w:r w:rsidRPr="00836DB4">
          <w:rPr>
            <w:rFonts w:ascii="Arial" w:eastAsia="Times New Roman" w:hAnsi="Arial" w:cs="Arial"/>
            <w:color w:val="333333"/>
            <w:sz w:val="26"/>
            <w:szCs w:val="26"/>
          </w:rPr>
          <w:t>Bước 1</w:t>
        </w:r>
        <w:proofErr w:type="gramStart"/>
        <w:r w:rsidRPr="00836DB4">
          <w:rPr>
            <w:rFonts w:ascii="Arial" w:eastAsia="Times New Roman" w:hAnsi="Arial" w:cs="Arial"/>
            <w:color w:val="333333"/>
            <w:sz w:val="26"/>
            <w:szCs w:val="26"/>
          </w:rPr>
          <w:t>:Bạn</w:t>
        </w:r>
        <w:proofErr w:type="gramEnd"/>
        <w:r w:rsidRPr="00836DB4">
          <w:rPr>
            <w:rFonts w:ascii="Arial" w:eastAsia="Times New Roman" w:hAnsi="Arial" w:cs="Arial"/>
            <w:color w:val="333333"/>
            <w:sz w:val="26"/>
            <w:szCs w:val="26"/>
          </w:rPr>
          <w:t xml:space="preserve"> chọn tab </w:t>
        </w:r>
        <w:r w:rsidRPr="00836DB4">
          <w:rPr>
            <w:rFonts w:ascii="Lucida Console" w:eastAsia="Times New Roman" w:hAnsi="Lucida Console" w:cs="Courier New"/>
            <w:color w:val="333333"/>
            <w:sz w:val="23"/>
            <w:szCs w:val="23"/>
            <w:bdr w:val="single" w:sz="6" w:space="0" w:color="E1E1E1" w:frame="1"/>
          </w:rPr>
          <w:t>Home</w:t>
        </w:r>
        <w:r w:rsidRPr="00836DB4">
          <w:rPr>
            <w:rFonts w:ascii="Arial" w:eastAsia="Times New Roman" w:hAnsi="Arial" w:cs="Arial"/>
            <w:color w:val="333333"/>
            <w:sz w:val="26"/>
            <w:szCs w:val="26"/>
          </w:rPr>
          <w:t> =&gt; tại phần </w:t>
        </w:r>
        <w:r w:rsidRPr="00836DB4">
          <w:rPr>
            <w:rFonts w:ascii="Lucida Console" w:eastAsia="Times New Roman" w:hAnsi="Lucida Console" w:cs="Courier New"/>
            <w:color w:val="333333"/>
            <w:sz w:val="23"/>
            <w:szCs w:val="23"/>
            <w:bdr w:val="single" w:sz="6" w:space="0" w:color="E1E1E1" w:frame="1"/>
          </w:rPr>
          <w:t>Recover</w:t>
        </w:r>
        <w:r w:rsidRPr="00836DB4">
          <w:rPr>
            <w:rFonts w:ascii="Arial" w:eastAsia="Times New Roman" w:hAnsi="Arial" w:cs="Arial"/>
            <w:color w:val="333333"/>
            <w:sz w:val="26"/>
            <w:szCs w:val="26"/>
          </w:rPr>
          <w:t> bạn nhấn vào </w:t>
        </w:r>
        <w:r w:rsidRPr="00836DB4">
          <w:rPr>
            <w:rFonts w:ascii="Lucida Console" w:eastAsia="Times New Roman" w:hAnsi="Lucida Console" w:cs="Courier New"/>
            <w:color w:val="333333"/>
            <w:sz w:val="23"/>
            <w:szCs w:val="23"/>
            <w:bdr w:val="single" w:sz="6" w:space="0" w:color="E1E1E1" w:frame="1"/>
          </w:rPr>
          <w:t>My Disks</w:t>
        </w:r>
        <w:r w:rsidRPr="00836DB4">
          <w:rPr>
            <w:rFonts w:ascii="Arial" w:eastAsia="Times New Roman" w:hAnsi="Arial" w:cs="Arial"/>
            <w:color w:val="333333"/>
            <w:sz w:val="26"/>
            <w:szCs w:val="26"/>
          </w:rPr>
          <w:t> như hình bên dưới.</w:t>
        </w:r>
      </w:ins>
    </w:p>
    <w:p w:rsidR="00836DB4" w:rsidRPr="00836DB4" w:rsidRDefault="00836DB4" w:rsidP="00836DB4">
      <w:pPr>
        <w:shd w:val="clear" w:color="auto" w:fill="FFFFFF"/>
        <w:spacing w:after="300" w:line="375" w:lineRule="atLeast"/>
        <w:rPr>
          <w:ins w:id="23" w:author="Unknown"/>
          <w:rFonts w:ascii="Arial" w:eastAsia="Times New Roman" w:hAnsi="Arial" w:cs="Arial"/>
          <w:color w:val="333333"/>
          <w:sz w:val="26"/>
          <w:szCs w:val="26"/>
        </w:rPr>
      </w:pPr>
      <w:ins w:id="24" w:author="Unknown">
        <w:r w:rsidRPr="00836DB4">
          <w:rPr>
            <w:rFonts w:ascii="Arial" w:eastAsia="Times New Roman" w:hAnsi="Arial" w:cs="Arial"/>
            <w:noProof/>
            <w:color w:val="333333"/>
            <w:sz w:val="26"/>
            <w:szCs w:val="26"/>
          </w:rPr>
          <w:lastRenderedPageBreak/>
          <w:drawing>
            <wp:inline distT="0" distB="0" distL="0" distR="0" wp14:anchorId="5DBD5754" wp14:editId="43CC2C9F">
              <wp:extent cx="6673215" cy="4789805"/>
              <wp:effectExtent l="0" t="0" r="0" b="0"/>
              <wp:docPr id="1" name="Picture 1" descr="ghost-may-tinh-chuan-uef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ost-may-tinh-chuan-uefi-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3215" cy="4789805"/>
                      </a:xfrm>
                      <a:prstGeom prst="rect">
                        <a:avLst/>
                      </a:prstGeom>
                      <a:noFill/>
                      <a:ln>
                        <a:noFill/>
                      </a:ln>
                    </pic:spPr>
                  </pic:pic>
                </a:graphicData>
              </a:graphic>
            </wp:inline>
          </w:drawing>
        </w:r>
      </w:ins>
    </w:p>
    <w:p w:rsidR="00836DB4" w:rsidRPr="00836DB4" w:rsidRDefault="00836DB4" w:rsidP="00836DB4">
      <w:pPr>
        <w:shd w:val="clear" w:color="auto" w:fill="FFFFFF"/>
        <w:spacing w:after="0" w:line="375" w:lineRule="atLeast"/>
        <w:rPr>
          <w:ins w:id="25" w:author="Unknown"/>
          <w:rFonts w:ascii="Arial" w:eastAsia="Times New Roman" w:hAnsi="Arial" w:cs="Arial"/>
          <w:color w:val="333333"/>
          <w:sz w:val="26"/>
          <w:szCs w:val="26"/>
        </w:rPr>
      </w:pPr>
      <w:ins w:id="26" w:author="Unknown">
        <w:r w:rsidRPr="00836DB4">
          <w:rPr>
            <w:rFonts w:ascii="Arial" w:eastAsia="Times New Roman" w:hAnsi="Arial" w:cs="Arial"/>
            <w:color w:val="333333"/>
            <w:sz w:val="26"/>
            <w:szCs w:val="26"/>
          </w:rPr>
          <w:t>Bước 2: Bước này bạn hãy chọn đường dẫn đến phân vùng chứa file ghost, ở đây chúng ta sẽ sử dụng file ghost có định dạng .tib =&gt; sau đó nhấn </w:t>
        </w:r>
        <w:r w:rsidRPr="00836DB4">
          <w:rPr>
            <w:rFonts w:ascii="Lucida Console" w:eastAsia="Times New Roman" w:hAnsi="Lucida Console" w:cs="Courier New"/>
            <w:color w:val="333333"/>
            <w:sz w:val="23"/>
            <w:szCs w:val="23"/>
            <w:bdr w:val="single" w:sz="6" w:space="0" w:color="E1E1E1" w:frame="1"/>
          </w:rPr>
          <w:t>OK</w:t>
        </w:r>
        <w:r w:rsidRPr="00836DB4">
          <w:rPr>
            <w:rFonts w:ascii="Arial" w:eastAsia="Times New Roman" w:hAnsi="Arial" w:cs="Arial"/>
            <w:color w:val="333333"/>
            <w:sz w:val="26"/>
            <w:szCs w:val="26"/>
          </w:rPr>
          <w:t> để tiếp tục</w:t>
        </w:r>
      </w:ins>
    </w:p>
    <w:p w:rsidR="00836DB4" w:rsidRPr="00836DB4" w:rsidRDefault="00836DB4" w:rsidP="00836DB4">
      <w:pPr>
        <w:shd w:val="clear" w:color="auto" w:fill="FFFFFF"/>
        <w:spacing w:after="300" w:line="375" w:lineRule="atLeast"/>
        <w:rPr>
          <w:ins w:id="27" w:author="Unknown"/>
          <w:rFonts w:ascii="Arial" w:eastAsia="Times New Roman" w:hAnsi="Arial" w:cs="Arial"/>
          <w:color w:val="333333"/>
          <w:sz w:val="26"/>
          <w:szCs w:val="26"/>
        </w:rPr>
      </w:pPr>
      <w:ins w:id="28" w:author="Unknown">
        <w:r w:rsidRPr="00836DB4">
          <w:rPr>
            <w:rFonts w:ascii="Arial" w:eastAsia="Times New Roman" w:hAnsi="Arial" w:cs="Arial"/>
            <w:noProof/>
            <w:color w:val="333333"/>
            <w:sz w:val="26"/>
            <w:szCs w:val="26"/>
          </w:rPr>
          <w:lastRenderedPageBreak/>
          <w:drawing>
            <wp:inline distT="0" distB="0" distL="0" distR="0" wp14:anchorId="6A64A667" wp14:editId="3250B8D3">
              <wp:extent cx="6673215" cy="4779010"/>
              <wp:effectExtent l="0" t="0" r="0" b="2540"/>
              <wp:docPr id="2" name="Picture 2" descr="ghost-may-tinh-chuan-uef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host-may-tinh-chuan-uefi-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3215" cy="4779010"/>
                      </a:xfrm>
                      <a:prstGeom prst="rect">
                        <a:avLst/>
                      </a:prstGeom>
                      <a:noFill/>
                      <a:ln>
                        <a:noFill/>
                      </a:ln>
                    </pic:spPr>
                  </pic:pic>
                </a:graphicData>
              </a:graphic>
            </wp:inline>
          </w:drawing>
        </w:r>
      </w:ins>
    </w:p>
    <w:p w:rsidR="00836DB4" w:rsidRPr="00836DB4" w:rsidRDefault="00836DB4" w:rsidP="00836DB4">
      <w:pPr>
        <w:shd w:val="clear" w:color="auto" w:fill="FFFFFF"/>
        <w:spacing w:after="0" w:line="375" w:lineRule="atLeast"/>
        <w:rPr>
          <w:ins w:id="29" w:author="Unknown"/>
          <w:rFonts w:ascii="Arial" w:eastAsia="Times New Roman" w:hAnsi="Arial" w:cs="Arial"/>
          <w:color w:val="333333"/>
          <w:sz w:val="26"/>
          <w:szCs w:val="26"/>
        </w:rPr>
      </w:pPr>
      <w:ins w:id="30" w:author="Unknown">
        <w:r w:rsidRPr="00836DB4">
          <w:rPr>
            <w:rFonts w:ascii="Arial" w:eastAsia="Times New Roman" w:hAnsi="Arial" w:cs="Arial"/>
            <w:color w:val="333333"/>
            <w:sz w:val="26"/>
            <w:szCs w:val="26"/>
          </w:rPr>
          <w:t>Bước 3: Nhấn </w:t>
        </w:r>
        <w:r w:rsidRPr="00836DB4">
          <w:rPr>
            <w:rFonts w:ascii="Lucida Console" w:eastAsia="Times New Roman" w:hAnsi="Lucida Console" w:cs="Courier New"/>
            <w:color w:val="333333"/>
            <w:sz w:val="23"/>
            <w:szCs w:val="23"/>
            <w:bdr w:val="single" w:sz="6" w:space="0" w:color="E1E1E1" w:frame="1"/>
          </w:rPr>
          <w:t>Next</w:t>
        </w:r>
        <w:r w:rsidRPr="00836DB4">
          <w:rPr>
            <w:rFonts w:ascii="Arial" w:eastAsia="Times New Roman" w:hAnsi="Arial" w:cs="Arial"/>
            <w:color w:val="333333"/>
            <w:sz w:val="26"/>
            <w:szCs w:val="26"/>
          </w:rPr>
          <w:t> để đi tiếp</w:t>
        </w:r>
      </w:ins>
    </w:p>
    <w:p w:rsidR="00836DB4" w:rsidRPr="00836DB4" w:rsidRDefault="00836DB4" w:rsidP="00836DB4">
      <w:pPr>
        <w:shd w:val="clear" w:color="auto" w:fill="FFFFFF"/>
        <w:spacing w:after="300" w:line="375" w:lineRule="atLeast"/>
        <w:rPr>
          <w:ins w:id="31" w:author="Unknown"/>
          <w:rFonts w:ascii="Arial" w:eastAsia="Times New Roman" w:hAnsi="Arial" w:cs="Arial"/>
          <w:color w:val="333333"/>
          <w:sz w:val="26"/>
          <w:szCs w:val="26"/>
        </w:rPr>
      </w:pPr>
      <w:ins w:id="32" w:author="Unknown">
        <w:r w:rsidRPr="00836DB4">
          <w:rPr>
            <w:rFonts w:ascii="Arial" w:eastAsia="Times New Roman" w:hAnsi="Arial" w:cs="Arial"/>
            <w:noProof/>
            <w:color w:val="333333"/>
            <w:sz w:val="26"/>
            <w:szCs w:val="26"/>
          </w:rPr>
          <w:lastRenderedPageBreak/>
          <w:drawing>
            <wp:inline distT="0" distB="0" distL="0" distR="0" wp14:anchorId="50DE1ABA" wp14:editId="73B43EE3">
              <wp:extent cx="6673215" cy="4832985"/>
              <wp:effectExtent l="0" t="0" r="0" b="5715"/>
              <wp:docPr id="3" name="Picture 3" descr="ghost-may-tinh-chuan-uef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host-may-tinh-chuan-uefi-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3215" cy="4832985"/>
                      </a:xfrm>
                      <a:prstGeom prst="rect">
                        <a:avLst/>
                      </a:prstGeom>
                      <a:noFill/>
                      <a:ln>
                        <a:noFill/>
                      </a:ln>
                    </pic:spPr>
                  </pic:pic>
                </a:graphicData>
              </a:graphic>
            </wp:inline>
          </w:drawing>
        </w:r>
      </w:ins>
    </w:p>
    <w:p w:rsidR="00836DB4" w:rsidRPr="00836DB4" w:rsidRDefault="00836DB4" w:rsidP="00836DB4">
      <w:pPr>
        <w:shd w:val="clear" w:color="auto" w:fill="FFFFFF"/>
        <w:spacing w:after="0" w:line="375" w:lineRule="atLeast"/>
        <w:rPr>
          <w:ins w:id="33" w:author="Unknown"/>
          <w:rFonts w:ascii="Arial" w:eastAsia="Times New Roman" w:hAnsi="Arial" w:cs="Arial"/>
          <w:color w:val="333333"/>
          <w:sz w:val="26"/>
          <w:szCs w:val="26"/>
        </w:rPr>
      </w:pPr>
      <w:ins w:id="34" w:author="Unknown">
        <w:r w:rsidRPr="00836DB4">
          <w:rPr>
            <w:rFonts w:ascii="Arial" w:eastAsia="Times New Roman" w:hAnsi="Arial" w:cs="Arial"/>
            <w:color w:val="333333"/>
            <w:sz w:val="26"/>
            <w:szCs w:val="26"/>
          </w:rPr>
          <w:t>Bước 4: Chọn </w:t>
        </w:r>
        <w:r w:rsidRPr="00836DB4">
          <w:rPr>
            <w:rFonts w:ascii="Lucida Console" w:eastAsia="Times New Roman" w:hAnsi="Lucida Console" w:cs="Courier New"/>
            <w:color w:val="333333"/>
            <w:sz w:val="23"/>
            <w:szCs w:val="23"/>
            <w:bdr w:val="single" w:sz="6" w:space="0" w:color="E1E1E1" w:frame="1"/>
          </w:rPr>
          <w:t>Recover whole disk and partition</w:t>
        </w:r>
        <w:r w:rsidRPr="00836DB4">
          <w:rPr>
            <w:rFonts w:ascii="Arial" w:eastAsia="Times New Roman" w:hAnsi="Arial" w:cs="Arial"/>
            <w:color w:val="333333"/>
            <w:sz w:val="26"/>
            <w:szCs w:val="26"/>
          </w:rPr>
          <w:t> trong phần </w:t>
        </w:r>
        <w:r w:rsidRPr="00836DB4">
          <w:rPr>
            <w:rFonts w:ascii="Lucida Console" w:eastAsia="Times New Roman" w:hAnsi="Lucida Console" w:cs="Courier New"/>
            <w:color w:val="333333"/>
            <w:sz w:val="23"/>
            <w:szCs w:val="23"/>
            <w:bdr w:val="single" w:sz="6" w:space="0" w:color="E1E1E1" w:frame="1"/>
          </w:rPr>
          <w:t>Recover Method</w:t>
        </w:r>
      </w:ins>
    </w:p>
    <w:p w:rsidR="00836DB4" w:rsidRPr="00836DB4" w:rsidRDefault="00836DB4" w:rsidP="00836DB4">
      <w:pPr>
        <w:shd w:val="clear" w:color="auto" w:fill="FFFFFF"/>
        <w:spacing w:after="300" w:line="375" w:lineRule="atLeast"/>
        <w:rPr>
          <w:ins w:id="35" w:author="Unknown"/>
          <w:rFonts w:ascii="Arial" w:eastAsia="Times New Roman" w:hAnsi="Arial" w:cs="Arial"/>
          <w:color w:val="333333"/>
          <w:sz w:val="26"/>
          <w:szCs w:val="26"/>
        </w:rPr>
      </w:pPr>
      <w:ins w:id="36" w:author="Unknown">
        <w:r w:rsidRPr="00836DB4">
          <w:rPr>
            <w:rFonts w:ascii="Arial" w:eastAsia="Times New Roman" w:hAnsi="Arial" w:cs="Arial"/>
            <w:noProof/>
            <w:color w:val="333333"/>
            <w:sz w:val="26"/>
            <w:szCs w:val="26"/>
          </w:rPr>
          <w:lastRenderedPageBreak/>
          <w:drawing>
            <wp:inline distT="0" distB="0" distL="0" distR="0" wp14:anchorId="67AE511C" wp14:editId="256A8E25">
              <wp:extent cx="6673215" cy="4256405"/>
              <wp:effectExtent l="0" t="0" r="0" b="0"/>
              <wp:docPr id="4" name="Picture 4" descr="ghost-may-tinh-chuan-uef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host-may-tinh-chuan-uefi-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3215" cy="4256405"/>
                      </a:xfrm>
                      <a:prstGeom prst="rect">
                        <a:avLst/>
                      </a:prstGeom>
                      <a:noFill/>
                      <a:ln>
                        <a:noFill/>
                      </a:ln>
                    </pic:spPr>
                  </pic:pic>
                </a:graphicData>
              </a:graphic>
            </wp:inline>
          </w:drawing>
        </w:r>
      </w:ins>
    </w:p>
    <w:p w:rsidR="00836DB4" w:rsidRPr="00836DB4" w:rsidRDefault="00836DB4" w:rsidP="00836DB4">
      <w:pPr>
        <w:shd w:val="clear" w:color="auto" w:fill="FFFFFF"/>
        <w:spacing w:after="0" w:line="375" w:lineRule="atLeast"/>
        <w:rPr>
          <w:ins w:id="37" w:author="Unknown"/>
          <w:rFonts w:ascii="Arial" w:eastAsia="Times New Roman" w:hAnsi="Arial" w:cs="Arial"/>
          <w:color w:val="333333"/>
          <w:sz w:val="26"/>
          <w:szCs w:val="26"/>
        </w:rPr>
      </w:pPr>
      <w:ins w:id="38" w:author="Unknown">
        <w:r w:rsidRPr="00836DB4">
          <w:rPr>
            <w:rFonts w:ascii="Arial" w:eastAsia="Times New Roman" w:hAnsi="Arial" w:cs="Arial"/>
            <w:color w:val="333333"/>
            <w:sz w:val="26"/>
            <w:szCs w:val="26"/>
          </w:rPr>
          <w:t>Bước 5: Tại bước này bạn hãy tích chọn tất cả các phân vùng, </w:t>
        </w:r>
        <w:r w:rsidRPr="00836DB4">
          <w:rPr>
            <w:rFonts w:ascii="Arial" w:eastAsia="Times New Roman" w:hAnsi="Arial" w:cs="Arial"/>
            <w:b/>
            <w:bCs/>
            <w:color w:val="333333"/>
            <w:sz w:val="26"/>
            <w:szCs w:val="26"/>
            <w:bdr w:val="none" w:sz="0" w:space="0" w:color="auto" w:frame="1"/>
          </w:rPr>
          <w:t>chỉ trừ lại duy nhất “MBR and Track 0</w:t>
        </w:r>
        <w:proofErr w:type="gramStart"/>
        <w:r w:rsidRPr="00836DB4">
          <w:rPr>
            <w:rFonts w:ascii="Arial" w:eastAsia="Times New Roman" w:hAnsi="Arial" w:cs="Arial"/>
            <w:b/>
            <w:bCs/>
            <w:color w:val="333333"/>
            <w:sz w:val="26"/>
            <w:szCs w:val="26"/>
            <w:bdr w:val="none" w:sz="0" w:space="0" w:color="auto" w:frame="1"/>
          </w:rPr>
          <w:t>”</w:t>
        </w:r>
        <w:r w:rsidRPr="00836DB4">
          <w:rPr>
            <w:rFonts w:ascii="Arial" w:eastAsia="Times New Roman" w:hAnsi="Arial" w:cs="Arial"/>
            <w:color w:val="333333"/>
            <w:sz w:val="26"/>
            <w:szCs w:val="26"/>
          </w:rPr>
          <w:t> .</w:t>
        </w:r>
        <w:proofErr w:type="gramEnd"/>
        <w:r w:rsidRPr="00836DB4">
          <w:rPr>
            <w:rFonts w:ascii="Arial" w:eastAsia="Times New Roman" w:hAnsi="Arial" w:cs="Arial"/>
            <w:color w:val="333333"/>
            <w:sz w:val="26"/>
            <w:szCs w:val="26"/>
          </w:rPr>
          <w:t xml:space="preserve"> </w:t>
        </w:r>
        <w:proofErr w:type="gramStart"/>
        <w:r w:rsidRPr="00836DB4">
          <w:rPr>
            <w:rFonts w:ascii="Arial" w:eastAsia="Times New Roman" w:hAnsi="Arial" w:cs="Arial"/>
            <w:color w:val="333333"/>
            <w:sz w:val="26"/>
            <w:szCs w:val="26"/>
          </w:rPr>
          <w:t>Nếu như bạn không bỏ chọn phần này thì toàn bộ dữ liệu trên ổ cứng sẽ bốc hơi hết và bạn đừng quay lại trách mình không nhắc nhở trước đấy nhé.</w:t>
        </w:r>
        <w:proofErr w:type="gramEnd"/>
      </w:ins>
    </w:p>
    <w:p w:rsidR="00836DB4" w:rsidRPr="00836DB4" w:rsidRDefault="00836DB4" w:rsidP="00836DB4">
      <w:pPr>
        <w:shd w:val="clear" w:color="auto" w:fill="FFFFFF"/>
        <w:spacing w:after="0" w:line="375" w:lineRule="atLeast"/>
        <w:rPr>
          <w:ins w:id="39" w:author="Unknown"/>
          <w:rFonts w:ascii="Arial" w:eastAsia="Times New Roman" w:hAnsi="Arial" w:cs="Arial"/>
          <w:color w:val="333333"/>
          <w:sz w:val="26"/>
          <w:szCs w:val="26"/>
        </w:rPr>
      </w:pPr>
      <w:ins w:id="40" w:author="Unknown">
        <w:r w:rsidRPr="00836DB4">
          <w:rPr>
            <w:rFonts w:ascii="Arial" w:eastAsia="Times New Roman" w:hAnsi="Arial" w:cs="Arial"/>
            <w:color w:val="333333"/>
            <w:sz w:val="26"/>
            <w:szCs w:val="26"/>
          </w:rPr>
          <w:t>Sau đó nhấn </w:t>
        </w:r>
        <w:r w:rsidRPr="00836DB4">
          <w:rPr>
            <w:rFonts w:ascii="Lucida Console" w:eastAsia="Times New Roman" w:hAnsi="Lucida Console" w:cs="Courier New"/>
            <w:color w:val="333333"/>
            <w:sz w:val="23"/>
            <w:szCs w:val="23"/>
            <w:bdr w:val="single" w:sz="6" w:space="0" w:color="E1E1E1" w:frame="1"/>
          </w:rPr>
          <w:t>Next</w:t>
        </w:r>
        <w:r w:rsidRPr="00836DB4">
          <w:rPr>
            <w:rFonts w:ascii="Arial" w:eastAsia="Times New Roman" w:hAnsi="Arial" w:cs="Arial"/>
            <w:color w:val="333333"/>
            <w:sz w:val="26"/>
            <w:szCs w:val="26"/>
          </w:rPr>
          <w:t> để tiếp</w:t>
        </w:r>
      </w:ins>
    </w:p>
    <w:p w:rsidR="00836DB4" w:rsidRPr="00836DB4" w:rsidRDefault="00836DB4" w:rsidP="00836DB4">
      <w:pPr>
        <w:shd w:val="clear" w:color="auto" w:fill="FFFFFF"/>
        <w:spacing w:after="300" w:line="375" w:lineRule="atLeast"/>
        <w:rPr>
          <w:ins w:id="41" w:author="Unknown"/>
          <w:rFonts w:ascii="Arial" w:eastAsia="Times New Roman" w:hAnsi="Arial" w:cs="Arial"/>
          <w:color w:val="333333"/>
          <w:sz w:val="26"/>
          <w:szCs w:val="26"/>
        </w:rPr>
      </w:pPr>
      <w:ins w:id="42" w:author="Unknown">
        <w:r w:rsidRPr="00836DB4">
          <w:rPr>
            <w:rFonts w:ascii="Arial" w:eastAsia="Times New Roman" w:hAnsi="Arial" w:cs="Arial"/>
            <w:noProof/>
            <w:color w:val="333333"/>
            <w:sz w:val="26"/>
            <w:szCs w:val="26"/>
          </w:rPr>
          <w:lastRenderedPageBreak/>
          <w:drawing>
            <wp:inline distT="0" distB="0" distL="0" distR="0" wp14:anchorId="39FE8D34" wp14:editId="757BE465">
              <wp:extent cx="6673215" cy="4832985"/>
              <wp:effectExtent l="0" t="0" r="0" b="5715"/>
              <wp:docPr id="5" name="Picture 5" descr="ghost-may-tinh-chuan-uef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host-may-tinh-chuan-uefi-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3215" cy="4832985"/>
                      </a:xfrm>
                      <a:prstGeom prst="rect">
                        <a:avLst/>
                      </a:prstGeom>
                      <a:noFill/>
                      <a:ln>
                        <a:noFill/>
                      </a:ln>
                    </pic:spPr>
                  </pic:pic>
                </a:graphicData>
              </a:graphic>
            </wp:inline>
          </w:drawing>
        </w:r>
      </w:ins>
    </w:p>
    <w:p w:rsidR="00836DB4" w:rsidRPr="00836DB4" w:rsidRDefault="00836DB4" w:rsidP="00836DB4">
      <w:pPr>
        <w:shd w:val="clear" w:color="auto" w:fill="FFFFFF"/>
        <w:spacing w:after="0" w:line="375" w:lineRule="atLeast"/>
        <w:rPr>
          <w:ins w:id="43" w:author="Unknown"/>
          <w:rFonts w:ascii="Arial" w:eastAsia="Times New Roman" w:hAnsi="Arial" w:cs="Arial"/>
          <w:color w:val="333333"/>
          <w:sz w:val="26"/>
          <w:szCs w:val="26"/>
        </w:rPr>
      </w:pPr>
      <w:ins w:id="44" w:author="Unknown">
        <w:r w:rsidRPr="00836DB4">
          <w:rPr>
            <w:rFonts w:ascii="Arial" w:eastAsia="Times New Roman" w:hAnsi="Arial" w:cs="Arial"/>
            <w:color w:val="333333"/>
            <w:sz w:val="26"/>
            <w:szCs w:val="26"/>
          </w:rPr>
          <w:t>Bước 6: Tại phần </w:t>
        </w:r>
        <w:r w:rsidRPr="00836DB4">
          <w:rPr>
            <w:rFonts w:ascii="Lucida Console" w:eastAsia="Times New Roman" w:hAnsi="Lucida Console" w:cs="Courier New"/>
            <w:color w:val="333333"/>
            <w:sz w:val="23"/>
            <w:szCs w:val="23"/>
            <w:bdr w:val="single" w:sz="6" w:space="0" w:color="E1E1E1" w:frame="1"/>
          </w:rPr>
          <w:t>Settings of Partition 1-1</w:t>
        </w:r>
        <w:r w:rsidRPr="00836DB4">
          <w:rPr>
            <w:rFonts w:ascii="Arial" w:eastAsia="Times New Roman" w:hAnsi="Arial" w:cs="Arial"/>
            <w:color w:val="333333"/>
            <w:sz w:val="26"/>
            <w:szCs w:val="26"/>
          </w:rPr>
          <w:t> bạn hãy nhấn vào </w:t>
        </w:r>
        <w:proofErr w:type="gramStart"/>
        <w:r w:rsidRPr="00836DB4">
          <w:rPr>
            <w:rFonts w:ascii="Lucida Console" w:eastAsia="Times New Roman" w:hAnsi="Lucida Console" w:cs="Courier New"/>
            <w:color w:val="333333"/>
            <w:sz w:val="23"/>
            <w:szCs w:val="23"/>
            <w:bdr w:val="single" w:sz="6" w:space="0" w:color="E1E1E1" w:frame="1"/>
          </w:rPr>
          <w:t>New</w:t>
        </w:r>
        <w:proofErr w:type="gramEnd"/>
        <w:r w:rsidRPr="00836DB4">
          <w:rPr>
            <w:rFonts w:ascii="Lucida Console" w:eastAsia="Times New Roman" w:hAnsi="Lucida Console" w:cs="Courier New"/>
            <w:color w:val="333333"/>
            <w:sz w:val="23"/>
            <w:szCs w:val="23"/>
            <w:bdr w:val="single" w:sz="6" w:space="0" w:color="E1E1E1" w:frame="1"/>
          </w:rPr>
          <w:t xml:space="preserve"> location</w:t>
        </w:r>
        <w:r w:rsidRPr="00836DB4">
          <w:rPr>
            <w:rFonts w:ascii="Arial" w:eastAsia="Times New Roman" w:hAnsi="Arial" w:cs="Arial"/>
            <w:color w:val="333333"/>
            <w:sz w:val="26"/>
            <w:szCs w:val="26"/>
          </w:rPr>
          <w:t> để chọn phân vùng </w:t>
        </w:r>
        <w:r w:rsidRPr="00836DB4">
          <w:rPr>
            <w:rFonts w:ascii="Arial" w:eastAsia="Times New Roman" w:hAnsi="Arial" w:cs="Arial"/>
            <w:color w:val="333333"/>
            <w:sz w:val="26"/>
            <w:szCs w:val="26"/>
          </w:rPr>
          <w:fldChar w:fldCharType="begin"/>
        </w:r>
        <w:r w:rsidRPr="00836DB4">
          <w:rPr>
            <w:rFonts w:ascii="Arial" w:eastAsia="Times New Roman" w:hAnsi="Arial" w:cs="Arial"/>
            <w:color w:val="333333"/>
            <w:sz w:val="26"/>
            <w:szCs w:val="26"/>
          </w:rPr>
          <w:instrText xml:space="preserve"> HYPERLINK "https://blogchiasekienthuc.com/thu-thuat-may-tinh/tao-bung-file-ghost-voi-hirens-boot.html" </w:instrText>
        </w:r>
        <w:r w:rsidRPr="00836DB4">
          <w:rPr>
            <w:rFonts w:ascii="Arial" w:eastAsia="Times New Roman" w:hAnsi="Arial" w:cs="Arial"/>
            <w:color w:val="333333"/>
            <w:sz w:val="26"/>
            <w:szCs w:val="26"/>
          </w:rPr>
          <w:fldChar w:fldCharType="separate"/>
        </w:r>
        <w:r w:rsidRPr="00836DB4">
          <w:rPr>
            <w:rFonts w:ascii="Arial" w:eastAsia="Times New Roman" w:hAnsi="Arial" w:cs="Arial"/>
            <w:color w:val="2C4DD1"/>
            <w:sz w:val="26"/>
            <w:szCs w:val="26"/>
            <w:u w:val="single"/>
            <w:bdr w:val="none" w:sz="0" w:space="0" w:color="auto" w:frame="1"/>
          </w:rPr>
          <w:t>bung file ghost</w:t>
        </w:r>
        <w:r w:rsidRPr="00836DB4">
          <w:rPr>
            <w:rFonts w:ascii="Arial" w:eastAsia="Times New Roman" w:hAnsi="Arial" w:cs="Arial"/>
            <w:color w:val="333333"/>
            <w:sz w:val="26"/>
            <w:szCs w:val="26"/>
          </w:rPr>
          <w:fldChar w:fldCharType="end"/>
        </w:r>
        <w:r w:rsidRPr="00836DB4">
          <w:rPr>
            <w:rFonts w:ascii="Arial" w:eastAsia="Times New Roman" w:hAnsi="Arial" w:cs="Arial"/>
            <w:color w:val="333333"/>
            <w:sz w:val="26"/>
            <w:szCs w:val="26"/>
          </w:rPr>
          <w:t>.</w:t>
        </w:r>
      </w:ins>
    </w:p>
    <w:p w:rsidR="00836DB4" w:rsidRPr="00836DB4" w:rsidRDefault="00836DB4" w:rsidP="00836DB4">
      <w:pPr>
        <w:shd w:val="clear" w:color="auto" w:fill="FFFFFF"/>
        <w:spacing w:after="300" w:line="375" w:lineRule="atLeast"/>
        <w:rPr>
          <w:ins w:id="45" w:author="Unknown"/>
          <w:rFonts w:ascii="Arial" w:eastAsia="Times New Roman" w:hAnsi="Arial" w:cs="Arial"/>
          <w:color w:val="333333"/>
          <w:sz w:val="26"/>
          <w:szCs w:val="26"/>
        </w:rPr>
      </w:pPr>
      <w:ins w:id="46" w:author="Unknown">
        <w:r w:rsidRPr="00836DB4">
          <w:rPr>
            <w:rFonts w:ascii="Arial" w:eastAsia="Times New Roman" w:hAnsi="Arial" w:cs="Arial"/>
            <w:noProof/>
            <w:color w:val="333333"/>
            <w:sz w:val="26"/>
            <w:szCs w:val="26"/>
          </w:rPr>
          <w:lastRenderedPageBreak/>
          <w:drawing>
            <wp:inline distT="0" distB="0" distL="0" distR="0" wp14:anchorId="117E6A2C" wp14:editId="39BBDB3F">
              <wp:extent cx="6673215" cy="4822190"/>
              <wp:effectExtent l="0" t="0" r="0" b="0"/>
              <wp:docPr id="6" name="Picture 6" descr="ghost-may-tinh-chuan-uef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host-may-tinh-chuan-uefi-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3215" cy="4822190"/>
                      </a:xfrm>
                      <a:prstGeom prst="rect">
                        <a:avLst/>
                      </a:prstGeom>
                      <a:noFill/>
                      <a:ln>
                        <a:noFill/>
                      </a:ln>
                    </pic:spPr>
                  </pic:pic>
                </a:graphicData>
              </a:graphic>
            </wp:inline>
          </w:drawing>
        </w:r>
      </w:ins>
    </w:p>
    <w:p w:rsidR="00836DB4" w:rsidRPr="00836DB4" w:rsidRDefault="00836DB4" w:rsidP="00836DB4">
      <w:pPr>
        <w:shd w:val="clear" w:color="auto" w:fill="FFFFFF"/>
        <w:spacing w:after="0" w:line="375" w:lineRule="atLeast"/>
        <w:rPr>
          <w:ins w:id="47" w:author="Unknown"/>
          <w:rFonts w:ascii="Arial" w:eastAsia="Times New Roman" w:hAnsi="Arial" w:cs="Arial"/>
          <w:color w:val="333333"/>
          <w:sz w:val="26"/>
          <w:szCs w:val="26"/>
        </w:rPr>
      </w:pPr>
      <w:ins w:id="48" w:author="Unknown">
        <w:r w:rsidRPr="00836DB4">
          <w:rPr>
            <w:rFonts w:ascii="Arial" w:eastAsia="Times New Roman" w:hAnsi="Arial" w:cs="Arial"/>
            <w:color w:val="333333"/>
            <w:sz w:val="26"/>
            <w:szCs w:val="26"/>
          </w:rPr>
          <w:t>Bước 7: Lúc này sẽ xuất hiện một cửa sổ hiện ra, bạn hãy chọn phân vùng </w:t>
        </w:r>
        <w:r w:rsidRPr="00836DB4">
          <w:rPr>
            <w:rFonts w:ascii="Lucida Console" w:eastAsia="Times New Roman" w:hAnsi="Lucida Console" w:cs="Courier New"/>
            <w:color w:val="333333"/>
            <w:sz w:val="23"/>
            <w:szCs w:val="23"/>
            <w:bdr w:val="single" w:sz="6" w:space="0" w:color="E1E1E1" w:frame="1"/>
          </w:rPr>
          <w:t>Unallocated</w:t>
        </w:r>
        <w:r w:rsidRPr="00836DB4">
          <w:rPr>
            <w:rFonts w:ascii="Arial" w:eastAsia="Times New Roman" w:hAnsi="Arial" w:cs="Arial"/>
            <w:color w:val="333333"/>
            <w:sz w:val="26"/>
            <w:szCs w:val="26"/>
          </w:rPr>
          <w:t> mà bạn đã chuẩn bị trước đó =&gt; sau đó nhấn </w:t>
        </w:r>
        <w:r w:rsidRPr="00836DB4">
          <w:rPr>
            <w:rFonts w:ascii="Lucida Console" w:eastAsia="Times New Roman" w:hAnsi="Lucida Console" w:cs="Courier New"/>
            <w:color w:val="333333"/>
            <w:sz w:val="23"/>
            <w:szCs w:val="23"/>
            <w:bdr w:val="single" w:sz="6" w:space="0" w:color="E1E1E1" w:frame="1"/>
          </w:rPr>
          <w:t>Accept</w:t>
        </w:r>
        <w:r w:rsidRPr="00836DB4">
          <w:rPr>
            <w:rFonts w:ascii="Arial" w:eastAsia="Times New Roman" w:hAnsi="Arial" w:cs="Arial"/>
            <w:color w:val="333333"/>
            <w:sz w:val="26"/>
            <w:szCs w:val="26"/>
          </w:rPr>
          <w:t> để thực hiện.</w:t>
        </w:r>
      </w:ins>
    </w:p>
    <w:p w:rsidR="00836DB4" w:rsidRPr="00836DB4" w:rsidRDefault="00836DB4" w:rsidP="00836DB4">
      <w:pPr>
        <w:shd w:val="clear" w:color="auto" w:fill="FFFFFF"/>
        <w:spacing w:after="300" w:line="375" w:lineRule="atLeast"/>
        <w:rPr>
          <w:ins w:id="49" w:author="Unknown"/>
          <w:rFonts w:ascii="Arial" w:eastAsia="Times New Roman" w:hAnsi="Arial" w:cs="Arial"/>
          <w:color w:val="333333"/>
          <w:sz w:val="26"/>
          <w:szCs w:val="26"/>
        </w:rPr>
      </w:pPr>
      <w:ins w:id="50" w:author="Unknown">
        <w:r w:rsidRPr="00836DB4">
          <w:rPr>
            <w:rFonts w:ascii="Arial" w:eastAsia="Times New Roman" w:hAnsi="Arial" w:cs="Arial"/>
            <w:noProof/>
            <w:color w:val="333333"/>
            <w:sz w:val="26"/>
            <w:szCs w:val="26"/>
          </w:rPr>
          <w:lastRenderedPageBreak/>
          <w:drawing>
            <wp:inline distT="0" distB="0" distL="0" distR="0" wp14:anchorId="6E781449" wp14:editId="0FAF31CE">
              <wp:extent cx="6673215" cy="4800600"/>
              <wp:effectExtent l="0" t="0" r="0" b="0"/>
              <wp:docPr id="7" name="Picture 7" descr="ghost-may-tinh-chuan-uef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host-may-tinh-chuan-uefi-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3215" cy="4800600"/>
                      </a:xfrm>
                      <a:prstGeom prst="rect">
                        <a:avLst/>
                      </a:prstGeom>
                      <a:noFill/>
                      <a:ln>
                        <a:noFill/>
                      </a:ln>
                    </pic:spPr>
                  </pic:pic>
                </a:graphicData>
              </a:graphic>
            </wp:inline>
          </w:drawing>
        </w:r>
      </w:ins>
    </w:p>
    <w:p w:rsidR="00836DB4" w:rsidRPr="00836DB4" w:rsidRDefault="00836DB4" w:rsidP="00836DB4">
      <w:pPr>
        <w:shd w:val="clear" w:color="auto" w:fill="FFFFFF"/>
        <w:spacing w:after="0" w:line="375" w:lineRule="atLeast"/>
        <w:rPr>
          <w:ins w:id="51" w:author="Unknown"/>
          <w:rFonts w:ascii="Arial" w:eastAsia="Times New Roman" w:hAnsi="Arial" w:cs="Arial"/>
          <w:color w:val="333333"/>
          <w:sz w:val="26"/>
          <w:szCs w:val="26"/>
        </w:rPr>
      </w:pPr>
      <w:ins w:id="52" w:author="Unknown">
        <w:r w:rsidRPr="00836DB4">
          <w:rPr>
            <w:rFonts w:ascii="Arial" w:eastAsia="Times New Roman" w:hAnsi="Arial" w:cs="Arial"/>
            <w:color w:val="333333"/>
            <w:sz w:val="26"/>
            <w:szCs w:val="26"/>
          </w:rPr>
          <w:t>Bước 8: Sau khi đã chọn xong phân vùng thì bạn hãy nhấn </w:t>
        </w:r>
        <w:r w:rsidRPr="00836DB4">
          <w:rPr>
            <w:rFonts w:ascii="Lucida Console" w:eastAsia="Times New Roman" w:hAnsi="Lucida Console" w:cs="Courier New"/>
            <w:color w:val="333333"/>
            <w:sz w:val="23"/>
            <w:szCs w:val="23"/>
            <w:bdr w:val="single" w:sz="6" w:space="0" w:color="E1E1E1" w:frame="1"/>
          </w:rPr>
          <w:t>Next</w:t>
        </w:r>
        <w:r w:rsidRPr="00836DB4">
          <w:rPr>
            <w:rFonts w:ascii="Arial" w:eastAsia="Times New Roman" w:hAnsi="Arial" w:cs="Arial"/>
            <w:color w:val="333333"/>
            <w:sz w:val="26"/>
            <w:szCs w:val="26"/>
          </w:rPr>
          <w:t> để tiếp tục.</w:t>
        </w:r>
      </w:ins>
    </w:p>
    <w:p w:rsidR="00836DB4" w:rsidRPr="00836DB4" w:rsidRDefault="00836DB4" w:rsidP="00836DB4">
      <w:pPr>
        <w:shd w:val="clear" w:color="auto" w:fill="FFFFFF"/>
        <w:spacing w:after="300" w:line="375" w:lineRule="atLeast"/>
        <w:rPr>
          <w:ins w:id="53" w:author="Unknown"/>
          <w:rFonts w:ascii="Arial" w:eastAsia="Times New Roman" w:hAnsi="Arial" w:cs="Arial"/>
          <w:color w:val="333333"/>
          <w:sz w:val="26"/>
          <w:szCs w:val="26"/>
        </w:rPr>
      </w:pPr>
      <w:ins w:id="54" w:author="Unknown">
        <w:r w:rsidRPr="00836DB4">
          <w:rPr>
            <w:rFonts w:ascii="Arial" w:eastAsia="Times New Roman" w:hAnsi="Arial" w:cs="Arial"/>
            <w:noProof/>
            <w:color w:val="333333"/>
            <w:sz w:val="26"/>
            <w:szCs w:val="26"/>
          </w:rPr>
          <w:lastRenderedPageBreak/>
          <w:drawing>
            <wp:inline distT="0" distB="0" distL="0" distR="0" wp14:anchorId="25A4934F" wp14:editId="35B3F958">
              <wp:extent cx="6673215" cy="4811395"/>
              <wp:effectExtent l="0" t="0" r="0" b="8255"/>
              <wp:docPr id="8" name="Picture 8" descr="ghost-may-tinh-chuan-uef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host-may-tinh-chuan-uefi-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3215" cy="4811395"/>
                      </a:xfrm>
                      <a:prstGeom prst="rect">
                        <a:avLst/>
                      </a:prstGeom>
                      <a:noFill/>
                      <a:ln>
                        <a:noFill/>
                      </a:ln>
                    </pic:spPr>
                  </pic:pic>
                </a:graphicData>
              </a:graphic>
            </wp:inline>
          </w:drawing>
        </w:r>
      </w:ins>
    </w:p>
    <w:p w:rsidR="00836DB4" w:rsidRPr="00836DB4" w:rsidRDefault="00836DB4" w:rsidP="00836DB4">
      <w:pPr>
        <w:shd w:val="clear" w:color="auto" w:fill="FFFFFF"/>
        <w:spacing w:after="0" w:line="375" w:lineRule="atLeast"/>
        <w:rPr>
          <w:ins w:id="55" w:author="Unknown"/>
          <w:rFonts w:ascii="Arial" w:eastAsia="Times New Roman" w:hAnsi="Arial" w:cs="Arial"/>
          <w:color w:val="333333"/>
          <w:sz w:val="26"/>
          <w:szCs w:val="26"/>
        </w:rPr>
      </w:pPr>
      <w:ins w:id="56" w:author="Unknown">
        <w:r w:rsidRPr="00836DB4">
          <w:rPr>
            <w:rFonts w:ascii="Arial" w:eastAsia="Times New Roman" w:hAnsi="Arial" w:cs="Arial"/>
            <w:color w:val="333333"/>
            <w:sz w:val="26"/>
            <w:szCs w:val="26"/>
          </w:rPr>
          <w:t>Bước 9: Làm tương tự như trên, tại giao diện của phần </w:t>
        </w:r>
        <w:r w:rsidRPr="00836DB4">
          <w:rPr>
            <w:rFonts w:ascii="Lucida Console" w:eastAsia="Times New Roman" w:hAnsi="Lucida Console" w:cs="Courier New"/>
            <w:color w:val="333333"/>
            <w:sz w:val="23"/>
            <w:szCs w:val="23"/>
            <w:bdr w:val="single" w:sz="6" w:space="0" w:color="E1E1E1" w:frame="1"/>
          </w:rPr>
          <w:t>Settings of Partition G</w:t>
        </w:r>
        <w:r w:rsidRPr="00836DB4">
          <w:rPr>
            <w:rFonts w:ascii="Arial" w:eastAsia="Times New Roman" w:hAnsi="Arial" w:cs="Arial"/>
            <w:color w:val="333333"/>
            <w:sz w:val="26"/>
            <w:szCs w:val="26"/>
          </w:rPr>
          <w:t> =&gt; bạn nhấn vào </w:t>
        </w:r>
        <w:proofErr w:type="gramStart"/>
        <w:r w:rsidRPr="00836DB4">
          <w:rPr>
            <w:rFonts w:ascii="Lucida Console" w:eastAsia="Times New Roman" w:hAnsi="Lucida Console" w:cs="Courier New"/>
            <w:color w:val="333333"/>
            <w:sz w:val="23"/>
            <w:szCs w:val="23"/>
            <w:bdr w:val="single" w:sz="6" w:space="0" w:color="E1E1E1" w:frame="1"/>
          </w:rPr>
          <w:t>New</w:t>
        </w:r>
        <w:proofErr w:type="gramEnd"/>
        <w:r w:rsidRPr="00836DB4">
          <w:rPr>
            <w:rFonts w:ascii="Lucida Console" w:eastAsia="Times New Roman" w:hAnsi="Lucida Console" w:cs="Courier New"/>
            <w:color w:val="333333"/>
            <w:sz w:val="23"/>
            <w:szCs w:val="23"/>
            <w:bdr w:val="single" w:sz="6" w:space="0" w:color="E1E1E1" w:frame="1"/>
          </w:rPr>
          <w:t xml:space="preserve"> lacation</w:t>
        </w:r>
        <w:r w:rsidRPr="00836DB4">
          <w:rPr>
            <w:rFonts w:ascii="Arial" w:eastAsia="Times New Roman" w:hAnsi="Arial" w:cs="Arial"/>
            <w:color w:val="333333"/>
            <w:sz w:val="26"/>
            <w:szCs w:val="26"/>
          </w:rPr>
          <w:t> như hình bên dưới.</w:t>
        </w:r>
      </w:ins>
    </w:p>
    <w:p w:rsidR="00836DB4" w:rsidRPr="00836DB4" w:rsidRDefault="00836DB4" w:rsidP="00836DB4">
      <w:pPr>
        <w:shd w:val="clear" w:color="auto" w:fill="FFFFFF"/>
        <w:spacing w:after="300" w:line="375" w:lineRule="atLeast"/>
        <w:rPr>
          <w:ins w:id="57" w:author="Unknown"/>
          <w:rFonts w:ascii="Arial" w:eastAsia="Times New Roman" w:hAnsi="Arial" w:cs="Arial"/>
          <w:color w:val="333333"/>
          <w:sz w:val="26"/>
          <w:szCs w:val="26"/>
        </w:rPr>
      </w:pPr>
      <w:ins w:id="58" w:author="Unknown">
        <w:r w:rsidRPr="00836DB4">
          <w:rPr>
            <w:rFonts w:ascii="Arial" w:eastAsia="Times New Roman" w:hAnsi="Arial" w:cs="Arial"/>
            <w:noProof/>
            <w:color w:val="333333"/>
            <w:sz w:val="26"/>
            <w:szCs w:val="26"/>
          </w:rPr>
          <w:lastRenderedPageBreak/>
          <w:drawing>
            <wp:inline distT="0" distB="0" distL="0" distR="0" wp14:anchorId="42B13F95" wp14:editId="24E102A9">
              <wp:extent cx="6673215" cy="4844415"/>
              <wp:effectExtent l="0" t="0" r="0" b="0"/>
              <wp:docPr id="9" name="Picture 9" descr="ghost-may-tinh-chuan-uef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host-may-tinh-chuan-uefi-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3215" cy="4844415"/>
                      </a:xfrm>
                      <a:prstGeom prst="rect">
                        <a:avLst/>
                      </a:prstGeom>
                      <a:noFill/>
                      <a:ln>
                        <a:noFill/>
                      </a:ln>
                    </pic:spPr>
                  </pic:pic>
                </a:graphicData>
              </a:graphic>
            </wp:inline>
          </w:drawing>
        </w:r>
      </w:ins>
    </w:p>
    <w:p w:rsidR="00836DB4" w:rsidRPr="00836DB4" w:rsidRDefault="00836DB4" w:rsidP="00836DB4">
      <w:pPr>
        <w:shd w:val="clear" w:color="auto" w:fill="FFFFFF"/>
        <w:spacing w:after="0" w:line="375" w:lineRule="atLeast"/>
        <w:rPr>
          <w:ins w:id="59" w:author="Unknown"/>
          <w:rFonts w:ascii="Arial" w:eastAsia="Times New Roman" w:hAnsi="Arial" w:cs="Arial"/>
          <w:color w:val="333333"/>
          <w:sz w:val="26"/>
          <w:szCs w:val="26"/>
        </w:rPr>
      </w:pPr>
      <w:ins w:id="60" w:author="Unknown">
        <w:r w:rsidRPr="00836DB4">
          <w:rPr>
            <w:rFonts w:ascii="Arial" w:eastAsia="Times New Roman" w:hAnsi="Arial" w:cs="Arial"/>
            <w:color w:val="333333"/>
            <w:sz w:val="26"/>
            <w:szCs w:val="26"/>
          </w:rPr>
          <w:t>Bước 10: Một cửa sổ hiện ra, bạn tiếp tục chọn lại phân vùng </w:t>
        </w:r>
        <w:r w:rsidRPr="00836DB4">
          <w:rPr>
            <w:rFonts w:ascii="Lucida Console" w:eastAsia="Times New Roman" w:hAnsi="Lucida Console" w:cs="Courier New"/>
            <w:color w:val="333333"/>
            <w:sz w:val="23"/>
            <w:szCs w:val="23"/>
            <w:bdr w:val="single" w:sz="6" w:space="0" w:color="E1E1E1" w:frame="1"/>
          </w:rPr>
          <w:t>Unallocated</w:t>
        </w:r>
        <w:r w:rsidRPr="00836DB4">
          <w:rPr>
            <w:rFonts w:ascii="Arial" w:eastAsia="Times New Roman" w:hAnsi="Arial" w:cs="Arial"/>
            <w:color w:val="333333"/>
            <w:sz w:val="26"/>
            <w:szCs w:val="26"/>
          </w:rPr>
          <w:t> sau đó nhấn </w:t>
        </w:r>
        <w:r w:rsidRPr="00836DB4">
          <w:rPr>
            <w:rFonts w:ascii="Lucida Console" w:eastAsia="Times New Roman" w:hAnsi="Lucida Console" w:cs="Courier New"/>
            <w:color w:val="333333"/>
            <w:sz w:val="23"/>
            <w:szCs w:val="23"/>
            <w:bdr w:val="single" w:sz="6" w:space="0" w:color="E1E1E1" w:frame="1"/>
          </w:rPr>
          <w:t>Accept</w:t>
        </w:r>
        <w:r w:rsidRPr="00836DB4">
          <w:rPr>
            <w:rFonts w:ascii="Arial" w:eastAsia="Times New Roman" w:hAnsi="Arial" w:cs="Arial"/>
            <w:color w:val="333333"/>
            <w:sz w:val="26"/>
            <w:szCs w:val="26"/>
          </w:rPr>
          <w:t> để chấp nhận.</w:t>
        </w:r>
      </w:ins>
    </w:p>
    <w:p w:rsidR="00836DB4" w:rsidRPr="00836DB4" w:rsidRDefault="00836DB4" w:rsidP="00836DB4">
      <w:pPr>
        <w:shd w:val="clear" w:color="auto" w:fill="FFFFFF"/>
        <w:spacing w:after="300" w:line="375" w:lineRule="atLeast"/>
        <w:rPr>
          <w:ins w:id="61" w:author="Unknown"/>
          <w:rFonts w:ascii="Arial" w:eastAsia="Times New Roman" w:hAnsi="Arial" w:cs="Arial"/>
          <w:color w:val="333333"/>
          <w:sz w:val="26"/>
          <w:szCs w:val="26"/>
        </w:rPr>
      </w:pPr>
      <w:ins w:id="62" w:author="Unknown">
        <w:r w:rsidRPr="00836DB4">
          <w:rPr>
            <w:rFonts w:ascii="Arial" w:eastAsia="Times New Roman" w:hAnsi="Arial" w:cs="Arial"/>
            <w:noProof/>
            <w:color w:val="333333"/>
            <w:sz w:val="26"/>
            <w:szCs w:val="26"/>
          </w:rPr>
          <w:lastRenderedPageBreak/>
          <w:drawing>
            <wp:inline distT="0" distB="0" distL="0" distR="0" wp14:anchorId="0A4C79B8" wp14:editId="32E641B1">
              <wp:extent cx="6673215" cy="4811395"/>
              <wp:effectExtent l="0" t="0" r="0" b="8255"/>
              <wp:docPr id="10" name="Picture 10" descr="ghost-may-tinh-chuan-uef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host-may-tinh-chuan-uefi-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3215" cy="4811395"/>
                      </a:xfrm>
                      <a:prstGeom prst="rect">
                        <a:avLst/>
                      </a:prstGeom>
                      <a:noFill/>
                      <a:ln>
                        <a:noFill/>
                      </a:ln>
                    </pic:spPr>
                  </pic:pic>
                </a:graphicData>
              </a:graphic>
            </wp:inline>
          </w:drawing>
        </w:r>
      </w:ins>
    </w:p>
    <w:p w:rsidR="00836DB4" w:rsidRPr="00836DB4" w:rsidRDefault="00836DB4" w:rsidP="00836DB4">
      <w:pPr>
        <w:shd w:val="clear" w:color="auto" w:fill="FFFFFF"/>
        <w:spacing w:after="0" w:line="375" w:lineRule="atLeast"/>
        <w:rPr>
          <w:ins w:id="63" w:author="Unknown"/>
          <w:rFonts w:ascii="Arial" w:eastAsia="Times New Roman" w:hAnsi="Arial" w:cs="Arial"/>
          <w:color w:val="333333"/>
          <w:sz w:val="26"/>
          <w:szCs w:val="26"/>
        </w:rPr>
      </w:pPr>
      <w:ins w:id="64" w:author="Unknown">
        <w:r w:rsidRPr="00836DB4">
          <w:rPr>
            <w:rFonts w:ascii="Arial" w:eastAsia="Times New Roman" w:hAnsi="Arial" w:cs="Arial"/>
            <w:color w:val="333333"/>
            <w:sz w:val="26"/>
            <w:szCs w:val="26"/>
          </w:rPr>
          <w:t>Bước 11: Nhấn </w:t>
        </w:r>
        <w:r w:rsidRPr="00836DB4">
          <w:rPr>
            <w:rFonts w:ascii="Lucida Console" w:eastAsia="Times New Roman" w:hAnsi="Lucida Console" w:cs="Courier New"/>
            <w:color w:val="333333"/>
            <w:sz w:val="23"/>
            <w:szCs w:val="23"/>
            <w:bdr w:val="single" w:sz="6" w:space="0" w:color="E1E1E1" w:frame="1"/>
          </w:rPr>
          <w:t>Next</w:t>
        </w:r>
        <w:r w:rsidRPr="00836DB4">
          <w:rPr>
            <w:rFonts w:ascii="Arial" w:eastAsia="Times New Roman" w:hAnsi="Arial" w:cs="Arial"/>
            <w:color w:val="333333"/>
            <w:sz w:val="26"/>
            <w:szCs w:val="26"/>
          </w:rPr>
          <w:t> để đi tiếp.</w:t>
        </w:r>
      </w:ins>
    </w:p>
    <w:p w:rsidR="00836DB4" w:rsidRPr="00836DB4" w:rsidRDefault="00836DB4" w:rsidP="00836DB4">
      <w:pPr>
        <w:shd w:val="clear" w:color="auto" w:fill="FFFFFF"/>
        <w:spacing w:after="300" w:line="375" w:lineRule="atLeast"/>
        <w:rPr>
          <w:ins w:id="65" w:author="Unknown"/>
          <w:rFonts w:ascii="Arial" w:eastAsia="Times New Roman" w:hAnsi="Arial" w:cs="Arial"/>
          <w:color w:val="333333"/>
          <w:sz w:val="26"/>
          <w:szCs w:val="26"/>
        </w:rPr>
      </w:pPr>
      <w:ins w:id="66" w:author="Unknown">
        <w:r w:rsidRPr="00836DB4">
          <w:rPr>
            <w:rFonts w:ascii="Arial" w:eastAsia="Times New Roman" w:hAnsi="Arial" w:cs="Arial"/>
            <w:noProof/>
            <w:color w:val="333333"/>
            <w:sz w:val="26"/>
            <w:szCs w:val="26"/>
          </w:rPr>
          <w:lastRenderedPageBreak/>
          <w:drawing>
            <wp:inline distT="0" distB="0" distL="0" distR="0" wp14:anchorId="07F11571" wp14:editId="46D03D02">
              <wp:extent cx="6673215" cy="4822190"/>
              <wp:effectExtent l="0" t="0" r="0" b="0"/>
              <wp:docPr id="11" name="Picture 11" descr="ghost-may-tinh-chuan-uefi-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host-may-tinh-chuan-uefi-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3215" cy="4822190"/>
                      </a:xfrm>
                      <a:prstGeom prst="rect">
                        <a:avLst/>
                      </a:prstGeom>
                      <a:noFill/>
                      <a:ln>
                        <a:noFill/>
                      </a:ln>
                    </pic:spPr>
                  </pic:pic>
                </a:graphicData>
              </a:graphic>
            </wp:inline>
          </w:drawing>
        </w:r>
      </w:ins>
    </w:p>
    <w:p w:rsidR="00836DB4" w:rsidRPr="00836DB4" w:rsidRDefault="00836DB4" w:rsidP="00836DB4">
      <w:pPr>
        <w:shd w:val="clear" w:color="auto" w:fill="FFFFFF"/>
        <w:spacing w:after="0" w:line="375" w:lineRule="atLeast"/>
        <w:rPr>
          <w:ins w:id="67" w:author="Unknown"/>
          <w:rFonts w:ascii="Arial" w:eastAsia="Times New Roman" w:hAnsi="Arial" w:cs="Arial"/>
          <w:color w:val="333333"/>
          <w:sz w:val="26"/>
          <w:szCs w:val="26"/>
        </w:rPr>
      </w:pPr>
      <w:ins w:id="68" w:author="Unknown">
        <w:r w:rsidRPr="00836DB4">
          <w:rPr>
            <w:rFonts w:ascii="Arial" w:eastAsia="Times New Roman" w:hAnsi="Arial" w:cs="Arial"/>
            <w:color w:val="333333"/>
            <w:sz w:val="26"/>
            <w:szCs w:val="26"/>
          </w:rPr>
          <w:t>Bước 12: Chuyển đến giao diện của phần </w:t>
        </w:r>
        <w:r w:rsidRPr="00836DB4">
          <w:rPr>
            <w:rFonts w:ascii="Lucida Console" w:eastAsia="Times New Roman" w:hAnsi="Lucida Console" w:cs="Courier New"/>
            <w:color w:val="333333"/>
            <w:sz w:val="23"/>
            <w:szCs w:val="23"/>
            <w:bdr w:val="single" w:sz="6" w:space="0" w:color="E1E1E1" w:frame="1"/>
          </w:rPr>
          <w:t>Settings of Partition C</w:t>
        </w:r>
        <w:r w:rsidRPr="00836DB4">
          <w:rPr>
            <w:rFonts w:ascii="Arial" w:eastAsia="Times New Roman" w:hAnsi="Arial" w:cs="Arial"/>
            <w:color w:val="333333"/>
            <w:sz w:val="26"/>
            <w:szCs w:val="26"/>
          </w:rPr>
          <w:t> =&gt; bạn cũng chọn </w:t>
        </w:r>
        <w:r w:rsidRPr="00836DB4">
          <w:rPr>
            <w:rFonts w:ascii="Lucida Console" w:eastAsia="Times New Roman" w:hAnsi="Lucida Console" w:cs="Courier New"/>
            <w:color w:val="333333"/>
            <w:sz w:val="23"/>
            <w:szCs w:val="23"/>
            <w:bdr w:val="single" w:sz="6" w:space="0" w:color="E1E1E1" w:frame="1"/>
          </w:rPr>
          <w:t xml:space="preserve">New </w:t>
        </w:r>
        <w:proofErr w:type="gramStart"/>
        <w:r w:rsidRPr="00836DB4">
          <w:rPr>
            <w:rFonts w:ascii="Lucida Console" w:eastAsia="Times New Roman" w:hAnsi="Lucida Console" w:cs="Courier New"/>
            <w:color w:val="333333"/>
            <w:sz w:val="23"/>
            <w:szCs w:val="23"/>
            <w:bdr w:val="single" w:sz="6" w:space="0" w:color="E1E1E1" w:frame="1"/>
          </w:rPr>
          <w:t>location</w:t>
        </w:r>
        <w:r w:rsidRPr="00836DB4">
          <w:rPr>
            <w:rFonts w:ascii="Arial" w:eastAsia="Times New Roman" w:hAnsi="Arial" w:cs="Arial"/>
            <w:color w:val="333333"/>
            <w:sz w:val="26"/>
            <w:szCs w:val="26"/>
          </w:rPr>
          <w:t> .</w:t>
        </w:r>
        <w:proofErr w:type="gramEnd"/>
      </w:ins>
    </w:p>
    <w:p w:rsidR="00836DB4" w:rsidRPr="00836DB4" w:rsidRDefault="00836DB4" w:rsidP="00836DB4">
      <w:pPr>
        <w:shd w:val="clear" w:color="auto" w:fill="FFFFFF"/>
        <w:spacing w:after="300" w:line="375" w:lineRule="atLeast"/>
        <w:rPr>
          <w:ins w:id="69" w:author="Unknown"/>
          <w:rFonts w:ascii="Arial" w:eastAsia="Times New Roman" w:hAnsi="Arial" w:cs="Arial"/>
          <w:color w:val="333333"/>
          <w:sz w:val="26"/>
          <w:szCs w:val="26"/>
        </w:rPr>
      </w:pPr>
      <w:ins w:id="70" w:author="Unknown">
        <w:r w:rsidRPr="00836DB4">
          <w:rPr>
            <w:rFonts w:ascii="Arial" w:eastAsia="Times New Roman" w:hAnsi="Arial" w:cs="Arial"/>
            <w:noProof/>
            <w:color w:val="333333"/>
            <w:sz w:val="26"/>
            <w:szCs w:val="26"/>
          </w:rPr>
          <w:lastRenderedPageBreak/>
          <w:drawing>
            <wp:inline distT="0" distB="0" distL="0" distR="0" wp14:anchorId="4A55C399" wp14:editId="573D8FCF">
              <wp:extent cx="6673215" cy="4789805"/>
              <wp:effectExtent l="0" t="0" r="0" b="0"/>
              <wp:docPr id="12" name="Picture 12" descr="ghost-may-tinh-chuan-uefi-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host-may-tinh-chuan-uefi-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3215" cy="4789805"/>
                      </a:xfrm>
                      <a:prstGeom prst="rect">
                        <a:avLst/>
                      </a:prstGeom>
                      <a:noFill/>
                      <a:ln>
                        <a:noFill/>
                      </a:ln>
                    </pic:spPr>
                  </pic:pic>
                </a:graphicData>
              </a:graphic>
            </wp:inline>
          </w:drawing>
        </w:r>
      </w:ins>
    </w:p>
    <w:p w:rsidR="00836DB4" w:rsidRPr="00836DB4" w:rsidRDefault="00836DB4" w:rsidP="00836DB4">
      <w:pPr>
        <w:shd w:val="clear" w:color="auto" w:fill="FFFFFF"/>
        <w:spacing w:after="0" w:line="375" w:lineRule="atLeast"/>
        <w:rPr>
          <w:ins w:id="71" w:author="Unknown"/>
          <w:rFonts w:ascii="Arial" w:eastAsia="Times New Roman" w:hAnsi="Arial" w:cs="Arial"/>
          <w:color w:val="333333"/>
          <w:sz w:val="26"/>
          <w:szCs w:val="26"/>
        </w:rPr>
      </w:pPr>
      <w:ins w:id="72" w:author="Unknown">
        <w:r w:rsidRPr="00836DB4">
          <w:rPr>
            <w:rFonts w:ascii="Arial" w:eastAsia="Times New Roman" w:hAnsi="Arial" w:cs="Arial"/>
            <w:color w:val="333333"/>
            <w:sz w:val="26"/>
            <w:szCs w:val="26"/>
          </w:rPr>
          <w:t>Bước 13: Tiếp tục chọn phân vùng </w:t>
        </w:r>
        <w:r w:rsidRPr="00836DB4">
          <w:rPr>
            <w:rFonts w:ascii="Lucida Console" w:eastAsia="Times New Roman" w:hAnsi="Lucida Console" w:cs="Courier New"/>
            <w:color w:val="333333"/>
            <w:sz w:val="23"/>
            <w:szCs w:val="23"/>
            <w:bdr w:val="single" w:sz="6" w:space="0" w:color="E1E1E1" w:frame="1"/>
          </w:rPr>
          <w:t>Unallocated</w:t>
        </w:r>
        <w:r w:rsidRPr="00836DB4">
          <w:rPr>
            <w:rFonts w:ascii="Arial" w:eastAsia="Times New Roman" w:hAnsi="Arial" w:cs="Arial"/>
            <w:color w:val="333333"/>
            <w:sz w:val="26"/>
            <w:szCs w:val="26"/>
          </w:rPr>
          <w:t> và nhấn </w:t>
        </w:r>
        <w:r w:rsidRPr="00836DB4">
          <w:rPr>
            <w:rFonts w:ascii="Lucida Console" w:eastAsia="Times New Roman" w:hAnsi="Lucida Console" w:cs="Courier New"/>
            <w:color w:val="333333"/>
            <w:sz w:val="23"/>
            <w:szCs w:val="23"/>
            <w:bdr w:val="single" w:sz="6" w:space="0" w:color="E1E1E1" w:frame="1"/>
          </w:rPr>
          <w:t>Accept</w:t>
        </w:r>
        <w:r w:rsidRPr="00836DB4">
          <w:rPr>
            <w:rFonts w:ascii="Arial" w:eastAsia="Times New Roman" w:hAnsi="Arial" w:cs="Arial"/>
            <w:color w:val="333333"/>
            <w:sz w:val="26"/>
            <w:szCs w:val="26"/>
          </w:rPr>
          <w:t>.</w:t>
        </w:r>
      </w:ins>
    </w:p>
    <w:p w:rsidR="00836DB4" w:rsidRPr="00836DB4" w:rsidRDefault="00836DB4" w:rsidP="00836DB4">
      <w:pPr>
        <w:shd w:val="clear" w:color="auto" w:fill="FFFFFF"/>
        <w:spacing w:after="300" w:line="375" w:lineRule="atLeast"/>
        <w:rPr>
          <w:ins w:id="73" w:author="Unknown"/>
          <w:rFonts w:ascii="Arial" w:eastAsia="Times New Roman" w:hAnsi="Arial" w:cs="Arial"/>
          <w:color w:val="333333"/>
          <w:sz w:val="26"/>
          <w:szCs w:val="26"/>
        </w:rPr>
      </w:pPr>
      <w:ins w:id="74" w:author="Unknown">
        <w:r w:rsidRPr="00836DB4">
          <w:rPr>
            <w:rFonts w:ascii="Arial" w:eastAsia="Times New Roman" w:hAnsi="Arial" w:cs="Arial"/>
            <w:noProof/>
            <w:color w:val="333333"/>
            <w:sz w:val="26"/>
            <w:szCs w:val="26"/>
          </w:rPr>
          <w:lastRenderedPageBreak/>
          <w:drawing>
            <wp:inline distT="0" distB="0" distL="0" distR="0" wp14:anchorId="4E089C52" wp14:editId="3B61CBA8">
              <wp:extent cx="6673215" cy="4811395"/>
              <wp:effectExtent l="0" t="0" r="0" b="8255"/>
              <wp:docPr id="13" name="Picture 13" descr="ghost-may-tinh-chuan-uefi-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host-may-tinh-chuan-uefi-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3215" cy="4811395"/>
                      </a:xfrm>
                      <a:prstGeom prst="rect">
                        <a:avLst/>
                      </a:prstGeom>
                      <a:noFill/>
                      <a:ln>
                        <a:noFill/>
                      </a:ln>
                    </pic:spPr>
                  </pic:pic>
                </a:graphicData>
              </a:graphic>
            </wp:inline>
          </w:drawing>
        </w:r>
      </w:ins>
    </w:p>
    <w:p w:rsidR="00836DB4" w:rsidRPr="00836DB4" w:rsidRDefault="00836DB4" w:rsidP="00836DB4">
      <w:pPr>
        <w:shd w:val="clear" w:color="auto" w:fill="FFFFFF"/>
        <w:spacing w:after="0" w:line="375" w:lineRule="atLeast"/>
        <w:rPr>
          <w:ins w:id="75" w:author="Unknown"/>
          <w:rFonts w:ascii="Arial" w:eastAsia="Times New Roman" w:hAnsi="Arial" w:cs="Arial"/>
          <w:color w:val="333333"/>
          <w:sz w:val="26"/>
          <w:szCs w:val="26"/>
        </w:rPr>
      </w:pPr>
      <w:ins w:id="76" w:author="Unknown">
        <w:r w:rsidRPr="00836DB4">
          <w:rPr>
            <w:rFonts w:ascii="Arial" w:eastAsia="Times New Roman" w:hAnsi="Arial" w:cs="Arial"/>
            <w:color w:val="333333"/>
            <w:sz w:val="26"/>
            <w:szCs w:val="26"/>
          </w:rPr>
          <w:t>Bước 14: Nhấn </w:t>
        </w:r>
        <w:r w:rsidRPr="00836DB4">
          <w:rPr>
            <w:rFonts w:ascii="Lucida Console" w:eastAsia="Times New Roman" w:hAnsi="Lucida Console" w:cs="Courier New"/>
            <w:color w:val="333333"/>
            <w:sz w:val="23"/>
            <w:szCs w:val="23"/>
            <w:bdr w:val="single" w:sz="6" w:space="0" w:color="E1E1E1" w:frame="1"/>
          </w:rPr>
          <w:t>Next</w:t>
        </w:r>
        <w:r w:rsidRPr="00836DB4">
          <w:rPr>
            <w:rFonts w:ascii="Arial" w:eastAsia="Times New Roman" w:hAnsi="Arial" w:cs="Arial"/>
            <w:color w:val="333333"/>
            <w:sz w:val="26"/>
            <w:szCs w:val="26"/>
          </w:rPr>
          <w:t> để tiếp tục.</w:t>
        </w:r>
      </w:ins>
    </w:p>
    <w:p w:rsidR="00836DB4" w:rsidRPr="00836DB4" w:rsidRDefault="00836DB4" w:rsidP="00836DB4">
      <w:pPr>
        <w:shd w:val="clear" w:color="auto" w:fill="FFFFFF"/>
        <w:spacing w:after="300" w:line="375" w:lineRule="atLeast"/>
        <w:rPr>
          <w:ins w:id="77" w:author="Unknown"/>
          <w:rFonts w:ascii="Arial" w:eastAsia="Times New Roman" w:hAnsi="Arial" w:cs="Arial"/>
          <w:color w:val="333333"/>
          <w:sz w:val="26"/>
          <w:szCs w:val="26"/>
        </w:rPr>
      </w:pPr>
      <w:ins w:id="78" w:author="Unknown">
        <w:r w:rsidRPr="00836DB4">
          <w:rPr>
            <w:rFonts w:ascii="Arial" w:eastAsia="Times New Roman" w:hAnsi="Arial" w:cs="Arial"/>
            <w:noProof/>
            <w:color w:val="333333"/>
            <w:sz w:val="26"/>
            <w:szCs w:val="26"/>
          </w:rPr>
          <w:lastRenderedPageBreak/>
          <w:drawing>
            <wp:inline distT="0" distB="0" distL="0" distR="0" wp14:anchorId="683276FF" wp14:editId="730C0194">
              <wp:extent cx="6673215" cy="4822190"/>
              <wp:effectExtent l="0" t="0" r="0" b="0"/>
              <wp:docPr id="14" name="Picture 14" descr="ghost-may-tinh-chuan-uefi-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host-may-tinh-chuan-uefi-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73215" cy="4822190"/>
                      </a:xfrm>
                      <a:prstGeom prst="rect">
                        <a:avLst/>
                      </a:prstGeom>
                      <a:noFill/>
                      <a:ln>
                        <a:noFill/>
                      </a:ln>
                    </pic:spPr>
                  </pic:pic>
                </a:graphicData>
              </a:graphic>
            </wp:inline>
          </w:drawing>
        </w:r>
      </w:ins>
    </w:p>
    <w:p w:rsidR="00836DB4" w:rsidRPr="00836DB4" w:rsidRDefault="00836DB4" w:rsidP="00836DB4">
      <w:pPr>
        <w:shd w:val="clear" w:color="auto" w:fill="FFFFFF"/>
        <w:spacing w:after="0" w:line="375" w:lineRule="atLeast"/>
        <w:rPr>
          <w:ins w:id="79" w:author="Unknown"/>
          <w:rFonts w:ascii="Arial" w:eastAsia="Times New Roman" w:hAnsi="Arial" w:cs="Arial"/>
          <w:color w:val="333333"/>
          <w:sz w:val="26"/>
          <w:szCs w:val="26"/>
        </w:rPr>
      </w:pPr>
      <w:ins w:id="80" w:author="Unknown">
        <w:r w:rsidRPr="00836DB4">
          <w:rPr>
            <w:rFonts w:ascii="Arial" w:eastAsia="Times New Roman" w:hAnsi="Arial" w:cs="Arial"/>
            <w:color w:val="333333"/>
            <w:sz w:val="26"/>
            <w:szCs w:val="26"/>
          </w:rPr>
          <w:t>Bước 15: Hoàn tất. Bạn hãy nhấn vào </w:t>
        </w:r>
        <w:r w:rsidRPr="00836DB4">
          <w:rPr>
            <w:rFonts w:ascii="Lucida Console" w:eastAsia="Times New Roman" w:hAnsi="Lucida Console" w:cs="Courier New"/>
            <w:color w:val="333333"/>
            <w:sz w:val="23"/>
            <w:szCs w:val="23"/>
            <w:bdr w:val="single" w:sz="6" w:space="0" w:color="E1E1E1" w:frame="1"/>
          </w:rPr>
          <w:t>Proceed</w:t>
        </w:r>
        <w:r w:rsidRPr="00836DB4">
          <w:rPr>
            <w:rFonts w:ascii="Arial" w:eastAsia="Times New Roman" w:hAnsi="Arial" w:cs="Arial"/>
            <w:color w:val="333333"/>
            <w:sz w:val="26"/>
            <w:szCs w:val="26"/>
          </w:rPr>
          <w:t> để bắt đầu bung file ghost ra phân vùng đã chọn.</w:t>
        </w:r>
      </w:ins>
    </w:p>
    <w:p w:rsidR="00836DB4" w:rsidRPr="00836DB4" w:rsidRDefault="00836DB4" w:rsidP="00836DB4">
      <w:pPr>
        <w:shd w:val="clear" w:color="auto" w:fill="FFFFFF"/>
        <w:spacing w:after="300" w:line="375" w:lineRule="atLeast"/>
        <w:rPr>
          <w:ins w:id="81" w:author="Unknown"/>
          <w:rFonts w:ascii="Arial" w:eastAsia="Times New Roman" w:hAnsi="Arial" w:cs="Arial"/>
          <w:color w:val="333333"/>
          <w:sz w:val="26"/>
          <w:szCs w:val="26"/>
        </w:rPr>
      </w:pPr>
      <w:ins w:id="82" w:author="Unknown">
        <w:r w:rsidRPr="00836DB4">
          <w:rPr>
            <w:rFonts w:ascii="Arial" w:eastAsia="Times New Roman" w:hAnsi="Arial" w:cs="Arial"/>
            <w:noProof/>
            <w:color w:val="333333"/>
            <w:sz w:val="26"/>
            <w:szCs w:val="26"/>
          </w:rPr>
          <w:lastRenderedPageBreak/>
          <w:drawing>
            <wp:inline distT="0" distB="0" distL="0" distR="0" wp14:anchorId="774CF78E" wp14:editId="5EC20748">
              <wp:extent cx="6673215" cy="4832985"/>
              <wp:effectExtent l="0" t="0" r="0" b="5715"/>
              <wp:docPr id="15" name="Picture 15" descr="ghost-may-tinh-chuan-uefi-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host-may-tinh-chuan-uefi-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3215" cy="4832985"/>
                      </a:xfrm>
                      <a:prstGeom prst="rect">
                        <a:avLst/>
                      </a:prstGeom>
                      <a:noFill/>
                      <a:ln>
                        <a:noFill/>
                      </a:ln>
                    </pic:spPr>
                  </pic:pic>
                </a:graphicData>
              </a:graphic>
            </wp:inline>
          </w:drawing>
        </w:r>
      </w:ins>
    </w:p>
    <w:p w:rsidR="00836DB4" w:rsidRPr="00836DB4" w:rsidRDefault="00836DB4" w:rsidP="00836DB4">
      <w:pPr>
        <w:shd w:val="clear" w:color="auto" w:fill="FFFFFF"/>
        <w:spacing w:after="300" w:line="375" w:lineRule="atLeast"/>
        <w:rPr>
          <w:ins w:id="83" w:author="Unknown"/>
          <w:rFonts w:ascii="Arial" w:eastAsia="Times New Roman" w:hAnsi="Arial" w:cs="Arial"/>
          <w:color w:val="333333"/>
          <w:sz w:val="26"/>
          <w:szCs w:val="26"/>
        </w:rPr>
      </w:pPr>
      <w:ins w:id="84" w:author="Unknown">
        <w:r w:rsidRPr="00836DB4">
          <w:rPr>
            <w:rFonts w:ascii="Arial" w:eastAsia="Times New Roman" w:hAnsi="Arial" w:cs="Arial"/>
            <w:color w:val="333333"/>
            <w:sz w:val="26"/>
            <w:szCs w:val="26"/>
          </w:rPr>
          <w:t>Bước 16: Giờ thì ngồi đợi thôi, một việc đơn giản và nhàm chán nhất quả đất 😀</w:t>
        </w:r>
      </w:ins>
    </w:p>
    <w:p w:rsidR="00836DB4" w:rsidRPr="00836DB4" w:rsidRDefault="00836DB4" w:rsidP="00836DB4">
      <w:pPr>
        <w:shd w:val="clear" w:color="auto" w:fill="FFFFFF"/>
        <w:spacing w:after="300" w:line="375" w:lineRule="atLeast"/>
        <w:rPr>
          <w:ins w:id="85" w:author="Unknown"/>
          <w:rFonts w:ascii="Arial" w:eastAsia="Times New Roman" w:hAnsi="Arial" w:cs="Arial"/>
          <w:color w:val="333333"/>
          <w:sz w:val="26"/>
          <w:szCs w:val="26"/>
        </w:rPr>
      </w:pPr>
      <w:ins w:id="86" w:author="Unknown">
        <w:r w:rsidRPr="00836DB4">
          <w:rPr>
            <w:rFonts w:ascii="Arial" w:eastAsia="Times New Roman" w:hAnsi="Arial" w:cs="Arial"/>
            <w:noProof/>
            <w:color w:val="333333"/>
            <w:sz w:val="26"/>
            <w:szCs w:val="26"/>
          </w:rPr>
          <w:lastRenderedPageBreak/>
          <w:drawing>
            <wp:inline distT="0" distB="0" distL="0" distR="0" wp14:anchorId="3ACC4F9A" wp14:editId="4B16A5F4">
              <wp:extent cx="6673215" cy="4648200"/>
              <wp:effectExtent l="0" t="0" r="0" b="0"/>
              <wp:docPr id="16" name="Picture 16" descr="ghost-may-tinh-chuan-uefi-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host-may-tinh-chuan-uefi-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73215" cy="4648200"/>
                      </a:xfrm>
                      <a:prstGeom prst="rect">
                        <a:avLst/>
                      </a:prstGeom>
                      <a:noFill/>
                      <a:ln>
                        <a:noFill/>
                      </a:ln>
                    </pic:spPr>
                  </pic:pic>
                </a:graphicData>
              </a:graphic>
            </wp:inline>
          </w:drawing>
        </w:r>
      </w:ins>
    </w:p>
    <w:p w:rsidR="00836DB4" w:rsidRPr="00836DB4" w:rsidRDefault="00836DB4" w:rsidP="00836DB4">
      <w:pPr>
        <w:shd w:val="clear" w:color="auto" w:fill="FFFFFF"/>
        <w:spacing w:after="120" w:line="330" w:lineRule="atLeast"/>
        <w:jc w:val="center"/>
        <w:rPr>
          <w:ins w:id="87" w:author="Unknown"/>
          <w:rFonts w:ascii="Arial" w:eastAsia="Times New Roman" w:hAnsi="Arial" w:cs="Arial"/>
          <w:color w:val="333333"/>
          <w:sz w:val="26"/>
          <w:szCs w:val="26"/>
        </w:rPr>
      </w:pPr>
    </w:p>
    <w:p w:rsidR="00836DB4" w:rsidRPr="00836DB4" w:rsidRDefault="00836DB4" w:rsidP="00836DB4">
      <w:pPr>
        <w:shd w:val="clear" w:color="auto" w:fill="FFFFFF"/>
        <w:spacing w:after="0" w:line="375" w:lineRule="atLeast"/>
        <w:rPr>
          <w:ins w:id="88" w:author="Unknown"/>
          <w:rFonts w:ascii="Arial" w:eastAsia="Times New Roman" w:hAnsi="Arial" w:cs="Arial"/>
          <w:color w:val="333333"/>
          <w:sz w:val="26"/>
          <w:szCs w:val="26"/>
        </w:rPr>
      </w:pPr>
      <w:ins w:id="89" w:author="Unknown">
        <w:r w:rsidRPr="00836DB4">
          <w:rPr>
            <w:rFonts w:ascii="Arial" w:eastAsia="Times New Roman" w:hAnsi="Arial" w:cs="Arial"/>
            <w:b/>
            <w:bCs/>
            <w:color w:val="333333"/>
            <w:sz w:val="36"/>
            <w:szCs w:val="36"/>
            <w:bdr w:val="none" w:sz="0" w:space="0" w:color="auto" w:frame="1"/>
          </w:rPr>
          <w:t>Lời kết</w:t>
        </w:r>
      </w:ins>
    </w:p>
    <w:p w:rsidR="00836DB4" w:rsidRPr="00836DB4" w:rsidRDefault="00836DB4" w:rsidP="00836DB4">
      <w:pPr>
        <w:shd w:val="clear" w:color="auto" w:fill="FFFFFF"/>
        <w:spacing w:after="0" w:line="375" w:lineRule="atLeast"/>
        <w:rPr>
          <w:ins w:id="90" w:author="Unknown"/>
          <w:rFonts w:ascii="Arial" w:eastAsia="Times New Roman" w:hAnsi="Arial" w:cs="Arial"/>
          <w:color w:val="333333"/>
          <w:sz w:val="26"/>
          <w:szCs w:val="26"/>
        </w:rPr>
      </w:pPr>
      <w:ins w:id="91" w:author="Unknown">
        <w:r w:rsidRPr="00836DB4">
          <w:rPr>
            <w:rFonts w:ascii="Arial" w:eastAsia="Times New Roman" w:hAnsi="Arial" w:cs="Arial"/>
            <w:color w:val="333333"/>
            <w:sz w:val="26"/>
            <w:szCs w:val="26"/>
          </w:rPr>
          <w:t>Như vậy là mình đã hướng dẫn rất chi tiết cho các bạn </w:t>
        </w:r>
        <w:r w:rsidRPr="00836DB4">
          <w:rPr>
            <w:rFonts w:ascii="Arial" w:eastAsia="Times New Roman" w:hAnsi="Arial" w:cs="Arial"/>
            <w:b/>
            <w:bCs/>
            <w:color w:val="333333"/>
            <w:sz w:val="26"/>
            <w:szCs w:val="26"/>
            <w:bdr w:val="none" w:sz="0" w:space="0" w:color="auto" w:frame="1"/>
          </w:rPr>
          <w:t>cách ghost máy tính bằng file tib ở chuẩn UEFI – GPT</w:t>
        </w:r>
        <w:r w:rsidRPr="00836DB4">
          <w:rPr>
            <w:rFonts w:ascii="Arial" w:eastAsia="Times New Roman" w:hAnsi="Arial" w:cs="Arial"/>
            <w:color w:val="333333"/>
            <w:sz w:val="26"/>
            <w:szCs w:val="26"/>
          </w:rPr>
          <w:t xml:space="preserve"> với phần mềm Acronis True Image rồi đó nhé. </w:t>
        </w:r>
        <w:proofErr w:type="gramStart"/>
        <w:r w:rsidRPr="00836DB4">
          <w:rPr>
            <w:rFonts w:ascii="Arial" w:eastAsia="Times New Roman" w:hAnsi="Arial" w:cs="Arial"/>
            <w:color w:val="333333"/>
            <w:sz w:val="26"/>
            <w:szCs w:val="26"/>
          </w:rPr>
          <w:t>Các bước rất chi tiết rồi, không còn sót một bước nào nữa đâu nên mình nghĩ là bạn nào cũng có thể thực hiện được một cách dễ dàng.</w:t>
        </w:r>
        <w:proofErr w:type="gramEnd"/>
      </w:ins>
    </w:p>
    <w:p w:rsidR="00836DB4" w:rsidRPr="00836DB4" w:rsidRDefault="00836DB4" w:rsidP="00836DB4">
      <w:pPr>
        <w:shd w:val="clear" w:color="auto" w:fill="FFFFFF"/>
        <w:spacing w:after="300" w:line="375" w:lineRule="atLeast"/>
        <w:rPr>
          <w:ins w:id="92" w:author="Unknown"/>
          <w:rFonts w:ascii="Arial" w:eastAsia="Times New Roman" w:hAnsi="Arial" w:cs="Arial"/>
          <w:color w:val="333333"/>
          <w:sz w:val="26"/>
          <w:szCs w:val="26"/>
        </w:rPr>
      </w:pPr>
      <w:ins w:id="93" w:author="Unknown">
        <w:r w:rsidRPr="00836DB4">
          <w:rPr>
            <w:rFonts w:ascii="Arial" w:eastAsia="Times New Roman" w:hAnsi="Arial" w:cs="Arial"/>
            <w:color w:val="333333"/>
            <w:sz w:val="26"/>
            <w:szCs w:val="26"/>
          </w:rPr>
          <w:t xml:space="preserve">Hi vọng bài viết sẽ hữu ích với bạn, chúc các bạn thành </w:t>
        </w:r>
        <w:proofErr w:type="gramStart"/>
        <w:r w:rsidRPr="00836DB4">
          <w:rPr>
            <w:rFonts w:ascii="Arial" w:eastAsia="Times New Roman" w:hAnsi="Arial" w:cs="Arial"/>
            <w:color w:val="333333"/>
            <w:sz w:val="26"/>
            <w:szCs w:val="26"/>
          </w:rPr>
          <w:t>công !</w:t>
        </w:r>
        <w:proofErr w:type="gramEnd"/>
      </w:ins>
    </w:p>
    <w:p w:rsidR="00557A01" w:rsidRDefault="00557A01"/>
    <w:sectPr w:rsidR="00557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FE3BB0"/>
    <w:multiLevelType w:val="multilevel"/>
    <w:tmpl w:val="174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D7B"/>
    <w:rsid w:val="00557A01"/>
    <w:rsid w:val="00836DB4"/>
    <w:rsid w:val="00D9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D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D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855274">
      <w:bodyDiv w:val="1"/>
      <w:marLeft w:val="0"/>
      <w:marRight w:val="0"/>
      <w:marTop w:val="0"/>
      <w:marBottom w:val="0"/>
      <w:divBdr>
        <w:top w:val="none" w:sz="0" w:space="0" w:color="auto"/>
        <w:left w:val="none" w:sz="0" w:space="0" w:color="auto"/>
        <w:bottom w:val="none" w:sz="0" w:space="0" w:color="auto"/>
        <w:right w:val="none" w:sz="0" w:space="0" w:color="auto"/>
      </w:divBdr>
      <w:divsChild>
        <w:div w:id="794714164">
          <w:marLeft w:val="0"/>
          <w:marRight w:val="0"/>
          <w:marTop w:val="0"/>
          <w:marBottom w:val="0"/>
          <w:divBdr>
            <w:top w:val="none" w:sz="0" w:space="0" w:color="auto"/>
            <w:left w:val="none" w:sz="0" w:space="0" w:color="auto"/>
            <w:bottom w:val="none" w:sz="0" w:space="0" w:color="auto"/>
            <w:right w:val="none" w:sz="0" w:space="0" w:color="auto"/>
          </w:divBdr>
          <w:divsChild>
            <w:div w:id="366297345">
              <w:marLeft w:val="0"/>
              <w:marRight w:val="0"/>
              <w:marTop w:val="0"/>
              <w:marBottom w:val="150"/>
              <w:divBdr>
                <w:top w:val="none" w:sz="0" w:space="0" w:color="auto"/>
                <w:left w:val="none" w:sz="0" w:space="0" w:color="auto"/>
                <w:bottom w:val="none" w:sz="0" w:space="0" w:color="auto"/>
                <w:right w:val="none" w:sz="0" w:space="0" w:color="auto"/>
              </w:divBdr>
            </w:div>
            <w:div w:id="1418208645">
              <w:marLeft w:val="45"/>
              <w:marRight w:val="0"/>
              <w:marTop w:val="0"/>
              <w:marBottom w:val="225"/>
              <w:divBdr>
                <w:top w:val="none" w:sz="0" w:space="0" w:color="auto"/>
                <w:left w:val="none" w:sz="0" w:space="0" w:color="auto"/>
                <w:bottom w:val="none" w:sz="0" w:space="0" w:color="auto"/>
                <w:right w:val="none" w:sz="0" w:space="0" w:color="auto"/>
              </w:divBdr>
            </w:div>
            <w:div w:id="1521163083">
              <w:blockQuote w:val="1"/>
              <w:marLeft w:val="0"/>
              <w:marRight w:val="0"/>
              <w:marTop w:val="0"/>
              <w:marBottom w:val="0"/>
              <w:divBdr>
                <w:top w:val="none" w:sz="0" w:space="0" w:color="auto"/>
                <w:left w:val="none" w:sz="0" w:space="0" w:color="auto"/>
                <w:bottom w:val="none" w:sz="0" w:space="0" w:color="auto"/>
                <w:right w:val="none" w:sz="0" w:space="0" w:color="auto"/>
              </w:divBdr>
            </w:div>
            <w:div w:id="6536819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blogchiasekienthuc.com/thu-thuat-may-tinh/cach-ghost-may-tinh-chuan-uefi-o-cung-gpt.html" TargetMode="Externa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601</Words>
  <Characters>3427</Characters>
  <Application>Microsoft Office Word</Application>
  <DocSecurity>0</DocSecurity>
  <Lines>28</Lines>
  <Paragraphs>8</Paragraphs>
  <ScaleCrop>false</ScaleCrop>
  <Company>Microsoft</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2019-11-17T14:26:00Z</dcterms:created>
  <dcterms:modified xsi:type="dcterms:W3CDTF">2019-11-17T14:27:00Z</dcterms:modified>
</cp:coreProperties>
</file>
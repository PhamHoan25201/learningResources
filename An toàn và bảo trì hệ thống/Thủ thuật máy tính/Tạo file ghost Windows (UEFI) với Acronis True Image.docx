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C71" w:rsidRPr="00525C71" w:rsidRDefault="00525C71" w:rsidP="00525C71">
      <w:pPr>
        <w:spacing w:after="0" w:line="240" w:lineRule="auto"/>
        <w:jc w:val="center"/>
        <w:outlineLvl w:val="0"/>
        <w:rPr>
          <w:rFonts w:ascii="Roboto Condensed" w:eastAsia="Times New Roman" w:hAnsi="Roboto Condensed" w:cs="Times New Roman"/>
          <w:b/>
          <w:bCs/>
          <w:color w:val="0494C9"/>
          <w:kern w:val="36"/>
          <w:sz w:val="53"/>
          <w:szCs w:val="53"/>
        </w:rPr>
      </w:pPr>
      <w:r w:rsidRPr="00525C71">
        <w:rPr>
          <w:rFonts w:ascii="Roboto Condensed" w:eastAsia="Times New Roman" w:hAnsi="Roboto Condensed" w:cs="Times New Roman"/>
          <w:b/>
          <w:bCs/>
          <w:color w:val="0494C9"/>
          <w:kern w:val="36"/>
          <w:sz w:val="53"/>
          <w:szCs w:val="53"/>
          <w:bdr w:val="none" w:sz="0" w:space="0" w:color="auto" w:frame="1"/>
        </w:rPr>
        <w:t>Hướng dẫn tạo file ghost Windows (UEFI) với Acronis True Image (</w:t>
      </w:r>
      <w:r w:rsidRPr="00525C71">
        <w:rPr>
          <w:rFonts w:ascii="MS Gothic" w:eastAsia="MS Gothic" w:hAnsi="MS Gothic" w:cs="MS Gothic"/>
          <w:b/>
          <w:bCs/>
          <w:color w:val="0494C9"/>
          <w:kern w:val="36"/>
          <w:sz w:val="53"/>
          <w:szCs w:val="53"/>
          <w:bdr w:val="none" w:sz="0" w:space="0" w:color="auto" w:frame="1"/>
        </w:rPr>
        <w:t>✔</w:t>
      </w:r>
      <w:r w:rsidRPr="00525C71">
        <w:rPr>
          <w:rFonts w:ascii="Roboto Condensed" w:eastAsia="Times New Roman" w:hAnsi="Roboto Condensed" w:cs="Times New Roman"/>
          <w:b/>
          <w:bCs/>
          <w:color w:val="0494C9"/>
          <w:kern w:val="36"/>
          <w:sz w:val="53"/>
          <w:szCs w:val="53"/>
          <w:bdr w:val="none" w:sz="0" w:space="0" w:color="auto" w:frame="1"/>
        </w:rPr>
        <w:t>)</w:t>
      </w:r>
    </w:p>
    <w:p w:rsidR="00525C71" w:rsidRPr="00525C71" w:rsidRDefault="00525C71" w:rsidP="00525C71">
      <w:pPr>
        <w:shd w:val="clear" w:color="auto" w:fill="F9F9F9"/>
        <w:spacing w:after="0" w:line="375" w:lineRule="atLeast"/>
        <w:jc w:val="center"/>
        <w:rPr>
          <w:rFonts w:ascii="Times New Roman" w:eastAsia="Times New Roman" w:hAnsi="Times New Roman" w:cs="Times New Roman"/>
          <w:b/>
          <w:bCs/>
          <w:color w:val="333333"/>
          <w:sz w:val="27"/>
          <w:szCs w:val="27"/>
        </w:rPr>
      </w:pPr>
      <w:r w:rsidRPr="00525C71">
        <w:rPr>
          <w:rFonts w:ascii="Times New Roman" w:eastAsia="Times New Roman" w:hAnsi="Times New Roman" w:cs="Times New Roman"/>
          <w:b/>
          <w:bCs/>
          <w:color w:val="333333"/>
          <w:sz w:val="27"/>
          <w:szCs w:val="27"/>
        </w:rPr>
        <w:t>Mục Lục Nội Dung</w:t>
      </w:r>
    </w:p>
    <w:p w:rsidR="00525C71" w:rsidRPr="00525C71" w:rsidRDefault="00525C71" w:rsidP="00525C71">
      <w:pPr>
        <w:numPr>
          <w:ilvl w:val="0"/>
          <w:numId w:val="1"/>
        </w:numPr>
        <w:shd w:val="clear" w:color="auto" w:fill="F9F9F9"/>
        <w:spacing w:after="0" w:line="330" w:lineRule="atLeast"/>
        <w:ind w:left="495"/>
        <w:rPr>
          <w:rFonts w:ascii="Times New Roman" w:eastAsia="Times New Roman" w:hAnsi="Times New Roman" w:cs="Times New Roman"/>
          <w:color w:val="333333"/>
          <w:sz w:val="27"/>
          <w:szCs w:val="27"/>
        </w:rPr>
      </w:pPr>
      <w:hyperlink r:id="rId6" w:anchor="can-chuan-bi-nhung-gi" w:history="1">
        <w:r w:rsidRPr="00525C71">
          <w:rPr>
            <w:rFonts w:ascii="Times New Roman" w:eastAsia="Times New Roman" w:hAnsi="Times New Roman" w:cs="Times New Roman"/>
            <w:color w:val="4B4B4B"/>
            <w:sz w:val="27"/>
            <w:szCs w:val="27"/>
            <w:u w:val="single"/>
            <w:bdr w:val="none" w:sz="0" w:space="0" w:color="auto" w:frame="1"/>
          </w:rPr>
          <w:t>Cần chuẩn bị những gì?</w:t>
        </w:r>
      </w:hyperlink>
    </w:p>
    <w:p w:rsidR="00525C71" w:rsidRPr="00525C71" w:rsidRDefault="00525C71" w:rsidP="00525C71">
      <w:pPr>
        <w:numPr>
          <w:ilvl w:val="0"/>
          <w:numId w:val="1"/>
        </w:numPr>
        <w:shd w:val="clear" w:color="auto" w:fill="F9F9F9"/>
        <w:spacing w:after="0" w:line="330" w:lineRule="atLeast"/>
        <w:ind w:left="495"/>
        <w:rPr>
          <w:rFonts w:ascii="Times New Roman" w:eastAsia="Times New Roman" w:hAnsi="Times New Roman" w:cs="Times New Roman"/>
          <w:color w:val="333333"/>
          <w:sz w:val="27"/>
          <w:szCs w:val="27"/>
        </w:rPr>
      </w:pPr>
      <w:hyperlink r:id="rId7" w:anchor="tao-file-backup-windows-uefi" w:history="1">
        <w:r w:rsidRPr="00525C71">
          <w:rPr>
            <w:rFonts w:ascii="Times New Roman" w:eastAsia="Times New Roman" w:hAnsi="Times New Roman" w:cs="Times New Roman"/>
            <w:color w:val="4B4B4B"/>
            <w:sz w:val="27"/>
            <w:szCs w:val="27"/>
            <w:u w:val="single"/>
            <w:bdr w:val="none" w:sz="0" w:space="0" w:color="auto" w:frame="1"/>
          </w:rPr>
          <w:t>Tạo file backup Windows UEFI</w:t>
        </w:r>
      </w:hyperlink>
    </w:p>
    <w:p w:rsidR="00525C71" w:rsidRPr="00525C71" w:rsidRDefault="00525C71" w:rsidP="00525C71">
      <w:pPr>
        <w:numPr>
          <w:ilvl w:val="0"/>
          <w:numId w:val="1"/>
        </w:numPr>
        <w:shd w:val="clear" w:color="auto" w:fill="F9F9F9"/>
        <w:spacing w:after="0" w:line="330" w:lineRule="atLeast"/>
        <w:ind w:left="495"/>
        <w:rPr>
          <w:rFonts w:ascii="Times New Roman" w:eastAsia="Times New Roman" w:hAnsi="Times New Roman" w:cs="Times New Roman"/>
          <w:color w:val="333333"/>
          <w:sz w:val="27"/>
          <w:szCs w:val="27"/>
        </w:rPr>
      </w:pPr>
      <w:hyperlink r:id="rId8" w:anchor="update-tai-hoac-xem-video-cach-tao-file-ghost-uefi-bang-acronis-true-image" w:history="1">
        <w:r w:rsidRPr="00525C71">
          <w:rPr>
            <w:rFonts w:ascii="Times New Roman" w:eastAsia="Times New Roman" w:hAnsi="Times New Roman" w:cs="Times New Roman"/>
            <w:color w:val="4B4B4B"/>
            <w:sz w:val="27"/>
            <w:szCs w:val="27"/>
            <w:u w:val="single"/>
            <w:bdr w:val="none" w:sz="0" w:space="0" w:color="auto" w:frame="1"/>
          </w:rPr>
          <w:t>[Update] Tải hoặc xem video cách tạo file ghost UEFI bằng Acronis True Image 2016</w:t>
        </w:r>
      </w:hyperlink>
    </w:p>
    <w:p w:rsidR="00525C71" w:rsidRPr="00525C71" w:rsidRDefault="00525C71" w:rsidP="00525C71">
      <w:pPr>
        <w:numPr>
          <w:ilvl w:val="0"/>
          <w:numId w:val="1"/>
        </w:numPr>
        <w:shd w:val="clear" w:color="auto" w:fill="F9F9F9"/>
        <w:spacing w:after="0" w:line="330" w:lineRule="atLeast"/>
        <w:ind w:left="495"/>
        <w:rPr>
          <w:rFonts w:ascii="Times New Roman" w:eastAsia="Times New Roman" w:hAnsi="Times New Roman" w:cs="Times New Roman"/>
          <w:color w:val="333333"/>
          <w:sz w:val="27"/>
          <w:szCs w:val="27"/>
        </w:rPr>
      </w:pPr>
      <w:hyperlink r:id="rId9" w:anchor="an-phan-vung-o-cung-chuafile-backup" w:history="1">
        <w:r w:rsidRPr="00525C71">
          <w:rPr>
            <w:rFonts w:ascii="Times New Roman" w:eastAsia="Times New Roman" w:hAnsi="Times New Roman" w:cs="Times New Roman"/>
            <w:color w:val="4B4B4B"/>
            <w:sz w:val="27"/>
            <w:szCs w:val="27"/>
            <w:u w:val="single"/>
            <w:bdr w:val="none" w:sz="0" w:space="0" w:color="auto" w:frame="1"/>
          </w:rPr>
          <w:t>Ẩn phân vùng ổ cứng chứa file backup</w:t>
        </w:r>
      </w:hyperlink>
    </w:p>
    <w:p w:rsidR="00525C71" w:rsidRPr="00525C71" w:rsidRDefault="00525C71" w:rsidP="00525C71">
      <w:pPr>
        <w:numPr>
          <w:ilvl w:val="0"/>
          <w:numId w:val="1"/>
        </w:numPr>
        <w:shd w:val="clear" w:color="auto" w:fill="F9F9F9"/>
        <w:spacing w:line="330" w:lineRule="atLeast"/>
        <w:ind w:left="495"/>
        <w:rPr>
          <w:rFonts w:ascii="Times New Roman" w:eastAsia="Times New Roman" w:hAnsi="Times New Roman" w:cs="Times New Roman"/>
          <w:color w:val="333333"/>
          <w:sz w:val="27"/>
          <w:szCs w:val="27"/>
        </w:rPr>
      </w:pPr>
      <w:hyperlink r:id="rId10" w:anchor="su-dung-file-backup-nhu-the-nao" w:history="1">
        <w:r w:rsidRPr="00525C71">
          <w:rPr>
            <w:rFonts w:ascii="Times New Roman" w:eastAsia="Times New Roman" w:hAnsi="Times New Roman" w:cs="Times New Roman"/>
            <w:color w:val="4B4B4B"/>
            <w:sz w:val="27"/>
            <w:szCs w:val="27"/>
            <w:u w:val="single"/>
            <w:bdr w:val="none" w:sz="0" w:space="0" w:color="auto" w:frame="1"/>
          </w:rPr>
          <w:t>Sử dụng file backup như thế nào?</w:t>
        </w:r>
      </w:hyperlink>
    </w:p>
    <w:p w:rsidR="00525C71" w:rsidRPr="00525C71" w:rsidRDefault="00525C71" w:rsidP="00525C71">
      <w:pPr>
        <w:shd w:val="clear" w:color="auto" w:fill="FFFFFF"/>
        <w:spacing w:after="0" w:line="375" w:lineRule="atLeast"/>
        <w:rPr>
          <w:ins w:id="0" w:author="Unknown"/>
          <w:rFonts w:ascii="Times New Roman" w:eastAsia="Times New Roman" w:hAnsi="Times New Roman" w:cs="Times New Roman"/>
          <w:color w:val="333333"/>
          <w:sz w:val="27"/>
          <w:szCs w:val="27"/>
        </w:rPr>
      </w:pPr>
      <w:r w:rsidRPr="00525C71">
        <w:rPr>
          <w:rFonts w:ascii="Times New Roman" w:eastAsia="Times New Roman" w:hAnsi="Times New Roman" w:cs="Times New Roman"/>
          <w:color w:val="333333"/>
          <w:sz w:val="27"/>
          <w:szCs w:val="27"/>
        </w:rPr>
        <w:t>Backup lại Windows hay còn gọi là tạo </w:t>
      </w:r>
      <w:hyperlink r:id="rId11" w:history="1">
        <w:r w:rsidRPr="00525C71">
          <w:rPr>
            <w:rFonts w:ascii="Times New Roman" w:eastAsia="Times New Roman" w:hAnsi="Times New Roman" w:cs="Times New Roman"/>
            <w:color w:val="2C4DD1"/>
            <w:sz w:val="27"/>
            <w:szCs w:val="27"/>
            <w:u w:val="single"/>
            <w:bdr w:val="none" w:sz="0" w:space="0" w:color="auto" w:frame="1"/>
          </w:rPr>
          <w:t>file ghost</w:t>
        </w:r>
      </w:hyperlink>
      <w:r w:rsidRPr="00525C71">
        <w:rPr>
          <w:rFonts w:ascii="Times New Roman" w:eastAsia="Times New Roman" w:hAnsi="Times New Roman" w:cs="Times New Roman"/>
          <w:color w:val="333333"/>
          <w:sz w:val="27"/>
          <w:szCs w:val="27"/>
        </w:rPr>
        <w:t xml:space="preserve"> Windows chắc hẳn đã quá quen thuộc với các bạn rồi đúng không? </w:t>
      </w:r>
      <w:proofErr w:type="gramStart"/>
      <w:r w:rsidRPr="00525C71">
        <w:rPr>
          <w:rFonts w:ascii="Times New Roman" w:eastAsia="Times New Roman" w:hAnsi="Times New Roman" w:cs="Times New Roman"/>
          <w:color w:val="333333"/>
          <w:sz w:val="27"/>
          <w:szCs w:val="27"/>
        </w:rPr>
        <w:t>Đúng là như thế, việc Backup lại Win là một công việc quan trọng là luôn luôn cần thiết vì nó giúp bạn tiết kiệm rất nhiều thời gian và công sức.</w:t>
      </w:r>
      <w:proofErr w:type="gramEnd"/>
    </w:p>
    <w:p w:rsidR="00525C71" w:rsidRPr="00525C71" w:rsidRDefault="00525C71" w:rsidP="00525C71">
      <w:pPr>
        <w:shd w:val="clear" w:color="auto" w:fill="FFFFFF"/>
        <w:spacing w:after="0" w:line="375" w:lineRule="atLeast"/>
        <w:rPr>
          <w:ins w:id="1" w:author="Unknown"/>
          <w:rFonts w:ascii="Times New Roman" w:eastAsia="Times New Roman" w:hAnsi="Times New Roman" w:cs="Times New Roman"/>
          <w:color w:val="333333"/>
          <w:sz w:val="27"/>
          <w:szCs w:val="27"/>
        </w:rPr>
      </w:pPr>
      <w:ins w:id="2" w:author="Unknown">
        <w:r w:rsidRPr="00525C71">
          <w:rPr>
            <w:rFonts w:ascii="Times New Roman" w:eastAsia="Times New Roman" w:hAnsi="Times New Roman" w:cs="Times New Roman"/>
            <w:color w:val="333333"/>
            <w:sz w:val="27"/>
            <w:szCs w:val="27"/>
          </w:rPr>
          <w:t>Nếu như ở chuẩn cũ (Lagacy) thì việc backup quá đơn giản rồi, không cần phải nói nh</w:t>
        </w:r>
        <w:bookmarkStart w:id="3" w:name="_GoBack"/>
        <w:bookmarkEnd w:id="3"/>
        <w:r w:rsidRPr="00525C71">
          <w:rPr>
            <w:rFonts w:ascii="Times New Roman" w:eastAsia="Times New Roman" w:hAnsi="Times New Roman" w:cs="Times New Roman"/>
            <w:color w:val="333333"/>
            <w:sz w:val="27"/>
            <w:szCs w:val="27"/>
          </w:rPr>
          <w:t>iều nữa. Nhưng với chuẩn mới UEFI thì việc backup lại không đơn giản như thế,  chính vì vậy trong bài viết này mình sẽ chia sẻ với các bạn một thủ thuật giúp bạn </w:t>
        </w:r>
        <w:r w:rsidRPr="00525C71">
          <w:rPr>
            <w:rFonts w:ascii="Times New Roman" w:eastAsia="Times New Roman" w:hAnsi="Times New Roman" w:cs="Times New Roman"/>
            <w:b/>
            <w:bCs/>
            <w:color w:val="333333"/>
            <w:sz w:val="27"/>
            <w:szCs w:val="27"/>
            <w:bdr w:val="none" w:sz="0" w:space="0" w:color="auto" w:frame="1"/>
          </w:rPr>
          <w:t>tạo file ghost UEFI</w:t>
        </w:r>
        <w:r w:rsidRPr="00525C71">
          <w:rPr>
            <w:rFonts w:ascii="Times New Roman" w:eastAsia="Times New Roman" w:hAnsi="Times New Roman" w:cs="Times New Roman"/>
            <w:color w:val="333333"/>
            <w:sz w:val="27"/>
            <w:szCs w:val="27"/>
          </w:rPr>
          <w:t> nhanh chóng và ổn định nhất.</w:t>
        </w:r>
      </w:ins>
    </w:p>
    <w:p w:rsidR="00525C71" w:rsidRPr="00525C71" w:rsidRDefault="00525C71" w:rsidP="00525C71">
      <w:pPr>
        <w:shd w:val="clear" w:color="auto" w:fill="FFFFFF"/>
        <w:spacing w:after="0" w:line="375" w:lineRule="atLeast"/>
        <w:rPr>
          <w:ins w:id="4" w:author="Unknown"/>
          <w:rFonts w:ascii="Times New Roman" w:eastAsia="Times New Roman" w:hAnsi="Times New Roman" w:cs="Times New Roman"/>
          <w:color w:val="333333"/>
          <w:sz w:val="27"/>
          <w:szCs w:val="27"/>
        </w:rPr>
      </w:pPr>
      <w:ins w:id="5" w:author="Unknown">
        <w:r w:rsidRPr="00525C71">
          <w:rPr>
            <w:rFonts w:ascii="Times New Roman" w:eastAsia="Times New Roman" w:hAnsi="Times New Roman" w:cs="Times New Roman"/>
            <w:i/>
            <w:iCs/>
            <w:color w:val="333333"/>
            <w:sz w:val="27"/>
            <w:szCs w:val="27"/>
            <w:bdr w:val="none" w:sz="0" w:space="0" w:color="auto" w:frame="1"/>
          </w:rPr>
          <w:t>Đọc thêm:</w:t>
        </w:r>
      </w:ins>
    </w:p>
    <w:p w:rsidR="00525C71" w:rsidRPr="00525C71" w:rsidRDefault="00525C71" w:rsidP="00525C71">
      <w:pPr>
        <w:numPr>
          <w:ilvl w:val="0"/>
          <w:numId w:val="2"/>
        </w:numPr>
        <w:shd w:val="clear" w:color="auto" w:fill="FFFFFF"/>
        <w:spacing w:after="0" w:line="330" w:lineRule="atLeast"/>
        <w:ind w:left="345"/>
        <w:rPr>
          <w:ins w:id="6" w:author="Unknown"/>
          <w:rFonts w:ascii="Times New Roman" w:eastAsia="Times New Roman" w:hAnsi="Times New Roman" w:cs="Times New Roman"/>
          <w:color w:val="333333"/>
          <w:sz w:val="27"/>
          <w:szCs w:val="27"/>
        </w:rPr>
      </w:pPr>
      <w:ins w:id="7" w:author="Unknown">
        <w:r w:rsidRPr="00525C71">
          <w:rPr>
            <w:rFonts w:ascii="Times New Roman" w:eastAsia="Times New Roman" w:hAnsi="Times New Roman" w:cs="Times New Roman"/>
            <w:i/>
            <w:iCs/>
            <w:color w:val="333333"/>
            <w:sz w:val="27"/>
            <w:szCs w:val="27"/>
            <w:bdr w:val="none" w:sz="0" w:space="0" w:color="auto" w:frame="1"/>
          </w:rPr>
          <w:fldChar w:fldCharType="begin"/>
        </w:r>
        <w:r w:rsidRPr="00525C71">
          <w:rPr>
            <w:rFonts w:ascii="Times New Roman" w:eastAsia="Times New Roman" w:hAnsi="Times New Roman" w:cs="Times New Roman"/>
            <w:i/>
            <w:iCs/>
            <w:color w:val="333333"/>
            <w:sz w:val="27"/>
            <w:szCs w:val="27"/>
            <w:bdr w:val="none" w:sz="0" w:space="0" w:color="auto" w:frame="1"/>
          </w:rPr>
          <w:instrText xml:space="preserve"> HYPERLINK "https://blogchiasekienthuc.com/thu-thuat-may-tinh/cach-su-dung-onekey-ghost.html" </w:instrText>
        </w:r>
        <w:r w:rsidRPr="00525C71">
          <w:rPr>
            <w:rFonts w:ascii="Times New Roman" w:eastAsia="Times New Roman" w:hAnsi="Times New Roman" w:cs="Times New Roman"/>
            <w:i/>
            <w:iCs/>
            <w:color w:val="333333"/>
            <w:sz w:val="27"/>
            <w:szCs w:val="27"/>
            <w:bdr w:val="none" w:sz="0" w:space="0" w:color="auto" w:frame="1"/>
          </w:rPr>
          <w:fldChar w:fldCharType="separate"/>
        </w:r>
        <w:r w:rsidRPr="00525C71">
          <w:rPr>
            <w:rFonts w:ascii="Times New Roman" w:eastAsia="Times New Roman" w:hAnsi="Times New Roman" w:cs="Times New Roman"/>
            <w:i/>
            <w:iCs/>
            <w:color w:val="2C4DD1"/>
            <w:sz w:val="27"/>
            <w:szCs w:val="27"/>
            <w:u w:val="single"/>
            <w:bdr w:val="none" w:sz="0" w:space="0" w:color="auto" w:frame="1"/>
          </w:rPr>
          <w:t>Cách tạo và bung file ghost bằng Onekey Ghost chi tiết, dễ hiểu</w:t>
        </w:r>
        <w:r w:rsidRPr="00525C71">
          <w:rPr>
            <w:rFonts w:ascii="Times New Roman" w:eastAsia="Times New Roman" w:hAnsi="Times New Roman" w:cs="Times New Roman"/>
            <w:i/>
            <w:iCs/>
            <w:color w:val="333333"/>
            <w:sz w:val="27"/>
            <w:szCs w:val="27"/>
            <w:bdr w:val="none" w:sz="0" w:space="0" w:color="auto" w:frame="1"/>
          </w:rPr>
          <w:fldChar w:fldCharType="end"/>
        </w:r>
      </w:ins>
    </w:p>
    <w:p w:rsidR="00525C71" w:rsidRPr="00525C71" w:rsidRDefault="00525C71" w:rsidP="00525C71">
      <w:pPr>
        <w:numPr>
          <w:ilvl w:val="0"/>
          <w:numId w:val="2"/>
        </w:numPr>
        <w:shd w:val="clear" w:color="auto" w:fill="FFFFFF"/>
        <w:spacing w:after="0" w:line="330" w:lineRule="atLeast"/>
        <w:ind w:left="345"/>
        <w:rPr>
          <w:ins w:id="8" w:author="Unknown"/>
          <w:rFonts w:ascii="Times New Roman" w:eastAsia="Times New Roman" w:hAnsi="Times New Roman" w:cs="Times New Roman"/>
          <w:color w:val="333333"/>
          <w:sz w:val="27"/>
          <w:szCs w:val="27"/>
        </w:rPr>
      </w:pPr>
      <w:ins w:id="9" w:author="Unknown">
        <w:r w:rsidRPr="00525C71">
          <w:rPr>
            <w:rFonts w:ascii="Times New Roman" w:eastAsia="Times New Roman" w:hAnsi="Times New Roman" w:cs="Times New Roman"/>
            <w:i/>
            <w:iCs/>
            <w:color w:val="333333"/>
            <w:sz w:val="27"/>
            <w:szCs w:val="27"/>
            <w:bdr w:val="none" w:sz="0" w:space="0" w:color="auto" w:frame="1"/>
          </w:rPr>
          <w:fldChar w:fldCharType="begin"/>
        </w:r>
        <w:r w:rsidRPr="00525C71">
          <w:rPr>
            <w:rFonts w:ascii="Times New Roman" w:eastAsia="Times New Roman" w:hAnsi="Times New Roman" w:cs="Times New Roman"/>
            <w:i/>
            <w:iCs/>
            <w:color w:val="333333"/>
            <w:sz w:val="27"/>
            <w:szCs w:val="27"/>
            <w:bdr w:val="none" w:sz="0" w:space="0" w:color="auto" w:frame="1"/>
          </w:rPr>
          <w:instrText xml:space="preserve"> HYPERLINK "https://blogchiasekienthuc.com/thu-thuat-may-tinh/tao-bung-file-ghost-voi-hirens-boot.html" </w:instrText>
        </w:r>
        <w:r w:rsidRPr="00525C71">
          <w:rPr>
            <w:rFonts w:ascii="Times New Roman" w:eastAsia="Times New Roman" w:hAnsi="Times New Roman" w:cs="Times New Roman"/>
            <w:i/>
            <w:iCs/>
            <w:color w:val="333333"/>
            <w:sz w:val="27"/>
            <w:szCs w:val="27"/>
            <w:bdr w:val="none" w:sz="0" w:space="0" w:color="auto" w:frame="1"/>
          </w:rPr>
          <w:fldChar w:fldCharType="separate"/>
        </w:r>
        <w:r w:rsidRPr="00525C71">
          <w:rPr>
            <w:rFonts w:ascii="Times New Roman" w:eastAsia="Times New Roman" w:hAnsi="Times New Roman" w:cs="Times New Roman"/>
            <w:i/>
            <w:iCs/>
            <w:color w:val="2C4DD1"/>
            <w:sz w:val="27"/>
            <w:szCs w:val="27"/>
            <w:u w:val="single"/>
            <w:bdr w:val="none" w:sz="0" w:space="0" w:color="auto" w:frame="1"/>
          </w:rPr>
          <w:t>Hướng dẫn tạo, bug file Ghost chi tiết bằng với Hiren’s Boot</w:t>
        </w:r>
        <w:r w:rsidRPr="00525C71">
          <w:rPr>
            <w:rFonts w:ascii="Times New Roman" w:eastAsia="Times New Roman" w:hAnsi="Times New Roman" w:cs="Times New Roman"/>
            <w:i/>
            <w:iCs/>
            <w:color w:val="333333"/>
            <w:sz w:val="27"/>
            <w:szCs w:val="27"/>
            <w:bdr w:val="none" w:sz="0" w:space="0" w:color="auto" w:frame="1"/>
          </w:rPr>
          <w:fldChar w:fldCharType="end"/>
        </w:r>
      </w:ins>
    </w:p>
    <w:p w:rsidR="00525C71" w:rsidRPr="00525C71" w:rsidRDefault="00525C71" w:rsidP="00525C71">
      <w:pPr>
        <w:numPr>
          <w:ilvl w:val="0"/>
          <w:numId w:val="2"/>
        </w:numPr>
        <w:shd w:val="clear" w:color="auto" w:fill="FFFFFF"/>
        <w:spacing w:after="0" w:line="330" w:lineRule="atLeast"/>
        <w:ind w:left="345"/>
        <w:rPr>
          <w:ins w:id="10" w:author="Unknown"/>
          <w:rFonts w:ascii="Times New Roman" w:eastAsia="Times New Roman" w:hAnsi="Times New Roman" w:cs="Times New Roman"/>
          <w:color w:val="333333"/>
          <w:sz w:val="27"/>
          <w:szCs w:val="27"/>
        </w:rPr>
      </w:pPr>
      <w:ins w:id="11" w:author="Unknown">
        <w:r w:rsidRPr="00525C71">
          <w:rPr>
            <w:rFonts w:ascii="Times New Roman" w:eastAsia="Times New Roman" w:hAnsi="Times New Roman" w:cs="Times New Roman"/>
            <w:color w:val="333333"/>
            <w:sz w:val="27"/>
            <w:szCs w:val="27"/>
          </w:rPr>
          <w:fldChar w:fldCharType="begin"/>
        </w:r>
        <w:r w:rsidRPr="00525C71">
          <w:rPr>
            <w:rFonts w:ascii="Times New Roman" w:eastAsia="Times New Roman" w:hAnsi="Times New Roman" w:cs="Times New Roman"/>
            <w:color w:val="333333"/>
            <w:sz w:val="27"/>
            <w:szCs w:val="27"/>
          </w:rPr>
          <w:instrText xml:space="preserve"> HYPERLINK "https://blogchiasekienthuc.com/thu-thuat-may-tinh/cach-tao-file-ghost-chuan-uefi-gpt-tren-may-tinh-ao.html" </w:instrText>
        </w:r>
        <w:r w:rsidRPr="00525C71">
          <w:rPr>
            <w:rFonts w:ascii="Times New Roman" w:eastAsia="Times New Roman" w:hAnsi="Times New Roman" w:cs="Times New Roman"/>
            <w:color w:val="333333"/>
            <w:sz w:val="27"/>
            <w:szCs w:val="27"/>
          </w:rPr>
          <w:fldChar w:fldCharType="separate"/>
        </w:r>
        <w:r w:rsidRPr="00525C71">
          <w:rPr>
            <w:rFonts w:ascii="Times New Roman" w:eastAsia="Times New Roman" w:hAnsi="Times New Roman" w:cs="Times New Roman"/>
            <w:i/>
            <w:iCs/>
            <w:color w:val="2C4DD1"/>
            <w:sz w:val="27"/>
            <w:szCs w:val="27"/>
            <w:bdr w:val="none" w:sz="0" w:space="0" w:color="auto" w:frame="1"/>
          </w:rPr>
          <w:t>Cách tạo file Ghost chuẩn UEFI – GPT trên máy tính ảo chuẩn nhất</w:t>
        </w:r>
        <w:r w:rsidRPr="00525C71">
          <w:rPr>
            <w:rFonts w:ascii="Times New Roman" w:eastAsia="Times New Roman" w:hAnsi="Times New Roman" w:cs="Times New Roman"/>
            <w:color w:val="333333"/>
            <w:sz w:val="27"/>
            <w:szCs w:val="27"/>
          </w:rPr>
          <w:fldChar w:fldCharType="end"/>
        </w:r>
      </w:ins>
    </w:p>
    <w:p w:rsidR="00525C71" w:rsidRPr="00525C71" w:rsidRDefault="00525C71" w:rsidP="00525C71">
      <w:pPr>
        <w:shd w:val="clear" w:color="auto" w:fill="FFFFFF"/>
        <w:spacing w:after="300" w:line="375" w:lineRule="atLeast"/>
        <w:rPr>
          <w:ins w:id="12" w:author="Unknown"/>
          <w:rFonts w:ascii="Times New Roman" w:eastAsia="Times New Roman" w:hAnsi="Times New Roman" w:cs="Times New Roman"/>
          <w:color w:val="333333"/>
          <w:sz w:val="27"/>
          <w:szCs w:val="27"/>
        </w:rPr>
      </w:pPr>
      <w:ins w:id="13" w:author="Unknown">
        <w:r w:rsidRPr="00525C71">
          <w:rPr>
            <w:rFonts w:ascii="Times New Roman" w:eastAsia="Times New Roman" w:hAnsi="Times New Roman" w:cs="Times New Roman"/>
            <w:color w:val="333333"/>
            <w:sz w:val="27"/>
            <w:szCs w:val="27"/>
          </w:rPr>
          <w:t>Cho tới thời điểm mình viết bài hướng dẫn này thì phần mềm tốt nhất để tạo ra file ghost UEFI đó chính là Acronis True Image. Nếu như máy tính của bạn đang sử dụng chuẩn UEFI ổn định và bạn đang có ý định tạo ra một bản backup đề phòng khi gặp lỗi còn có thể phục hồi lại được thì hãy bắt tay vào làm luôn và ngay nhé.</w:t>
        </w:r>
      </w:ins>
    </w:p>
    <w:p w:rsidR="00525C71" w:rsidRPr="00525C71" w:rsidRDefault="00525C71" w:rsidP="00525C71">
      <w:pPr>
        <w:shd w:val="clear" w:color="auto" w:fill="FFFFFF"/>
        <w:spacing w:after="0" w:line="540" w:lineRule="atLeast"/>
        <w:outlineLvl w:val="2"/>
        <w:rPr>
          <w:ins w:id="14" w:author="Unknown"/>
          <w:rFonts w:ascii="Times New Roman" w:eastAsia="Times New Roman" w:hAnsi="Times New Roman" w:cs="Times New Roman"/>
          <w:color w:val="373758"/>
          <w:sz w:val="27"/>
          <w:szCs w:val="27"/>
        </w:rPr>
      </w:pPr>
      <w:proofErr w:type="gramStart"/>
      <w:ins w:id="15" w:author="Unknown">
        <w:r w:rsidRPr="00525C71">
          <w:rPr>
            <w:rFonts w:ascii="Times New Roman" w:eastAsia="Times New Roman" w:hAnsi="Times New Roman" w:cs="Times New Roman"/>
            <w:b/>
            <w:bCs/>
            <w:color w:val="373758"/>
            <w:sz w:val="27"/>
            <w:szCs w:val="27"/>
            <w:bdr w:val="none" w:sz="0" w:space="0" w:color="auto" w:frame="1"/>
          </w:rPr>
          <w:t>Cần chuẩn bị những gì?</w:t>
        </w:r>
        <w:proofErr w:type="gramEnd"/>
      </w:ins>
    </w:p>
    <w:p w:rsidR="00525C71" w:rsidRPr="00525C71" w:rsidRDefault="00525C71" w:rsidP="00525C71">
      <w:pPr>
        <w:numPr>
          <w:ilvl w:val="0"/>
          <w:numId w:val="3"/>
        </w:numPr>
        <w:shd w:val="clear" w:color="auto" w:fill="FFFFFF"/>
        <w:spacing w:after="0" w:line="330" w:lineRule="atLeast"/>
        <w:ind w:left="345"/>
        <w:rPr>
          <w:ins w:id="16" w:author="Unknown"/>
          <w:rFonts w:ascii="Times New Roman" w:eastAsia="Times New Roman" w:hAnsi="Times New Roman" w:cs="Times New Roman"/>
          <w:color w:val="333333"/>
          <w:sz w:val="27"/>
          <w:szCs w:val="27"/>
        </w:rPr>
      </w:pPr>
      <w:ins w:id="17" w:author="Unknown">
        <w:r w:rsidRPr="00525C71">
          <w:rPr>
            <w:rFonts w:ascii="Times New Roman" w:eastAsia="Times New Roman" w:hAnsi="Times New Roman" w:cs="Times New Roman"/>
            <w:color w:val="333333"/>
            <w:sz w:val="27"/>
            <w:szCs w:val="27"/>
          </w:rPr>
          <w:t>Một chiếc USB BOOT (khuyên khích các bạn </w:t>
        </w:r>
        <w:r w:rsidRPr="00525C71">
          <w:rPr>
            <w:rFonts w:ascii="Times New Roman" w:eastAsia="Times New Roman" w:hAnsi="Times New Roman" w:cs="Times New Roman"/>
            <w:color w:val="333333"/>
            <w:sz w:val="27"/>
            <w:szCs w:val="27"/>
          </w:rPr>
          <w:fldChar w:fldCharType="begin"/>
        </w:r>
        <w:r w:rsidRPr="00525C71">
          <w:rPr>
            <w:rFonts w:ascii="Times New Roman" w:eastAsia="Times New Roman" w:hAnsi="Times New Roman" w:cs="Times New Roman"/>
            <w:color w:val="333333"/>
            <w:sz w:val="27"/>
            <w:szCs w:val="27"/>
          </w:rPr>
          <w:instrText xml:space="preserve"> HYPERLINK "https://blogchiasekienthuc.com/thu-thuat-may-tinh/tao-usb-boot-day-du-chuc-nang.html" </w:instrText>
        </w:r>
        <w:r w:rsidRPr="00525C71">
          <w:rPr>
            <w:rFonts w:ascii="Times New Roman" w:eastAsia="Times New Roman" w:hAnsi="Times New Roman" w:cs="Times New Roman"/>
            <w:color w:val="333333"/>
            <w:sz w:val="27"/>
            <w:szCs w:val="27"/>
          </w:rPr>
          <w:fldChar w:fldCharType="separate"/>
        </w:r>
        <w:r w:rsidRPr="00525C71">
          <w:rPr>
            <w:rFonts w:ascii="Times New Roman" w:eastAsia="Times New Roman" w:hAnsi="Times New Roman" w:cs="Times New Roman"/>
            <w:color w:val="2C4DD1"/>
            <w:sz w:val="27"/>
            <w:szCs w:val="27"/>
            <w:u w:val="single"/>
            <w:bdr w:val="none" w:sz="0" w:space="0" w:color="auto" w:frame="1"/>
          </w:rPr>
          <w:t>tạo 1 chiếc usb boot đa năng</w:t>
        </w:r>
        <w:r w:rsidRPr="00525C71">
          <w:rPr>
            <w:rFonts w:ascii="Times New Roman" w:eastAsia="Times New Roman" w:hAnsi="Times New Roman" w:cs="Times New Roman"/>
            <w:color w:val="333333"/>
            <w:sz w:val="27"/>
            <w:szCs w:val="27"/>
          </w:rPr>
          <w:fldChar w:fldCharType="end"/>
        </w:r>
        <w:r w:rsidRPr="00525C71">
          <w:rPr>
            <w:rFonts w:ascii="Times New Roman" w:eastAsia="Times New Roman" w:hAnsi="Times New Roman" w:cs="Times New Roman"/>
            <w:color w:val="333333"/>
            <w:sz w:val="27"/>
            <w:szCs w:val="27"/>
          </w:rPr>
          <w:t> ).</w:t>
        </w:r>
      </w:ins>
    </w:p>
    <w:p w:rsidR="00525C71" w:rsidRPr="00525C71" w:rsidRDefault="00525C71" w:rsidP="00525C71">
      <w:pPr>
        <w:numPr>
          <w:ilvl w:val="0"/>
          <w:numId w:val="3"/>
        </w:numPr>
        <w:shd w:val="clear" w:color="auto" w:fill="FFFFFF"/>
        <w:spacing w:after="75" w:line="330" w:lineRule="atLeast"/>
        <w:ind w:left="345"/>
        <w:rPr>
          <w:ins w:id="18" w:author="Unknown"/>
          <w:rFonts w:ascii="Times New Roman" w:eastAsia="Times New Roman" w:hAnsi="Times New Roman" w:cs="Times New Roman"/>
          <w:color w:val="333333"/>
          <w:sz w:val="27"/>
          <w:szCs w:val="27"/>
        </w:rPr>
      </w:pPr>
      <w:ins w:id="19" w:author="Unknown">
        <w:r w:rsidRPr="00525C71">
          <w:rPr>
            <w:rFonts w:ascii="Times New Roman" w:eastAsia="Times New Roman" w:hAnsi="Times New Roman" w:cs="Times New Roman"/>
            <w:color w:val="333333"/>
            <w:sz w:val="27"/>
            <w:szCs w:val="27"/>
          </w:rPr>
          <w:t>Thế thôi 😀</w:t>
        </w:r>
      </w:ins>
    </w:p>
    <w:p w:rsidR="00525C71" w:rsidRPr="00525C71" w:rsidRDefault="00525C71" w:rsidP="00525C71">
      <w:pPr>
        <w:shd w:val="clear" w:color="auto" w:fill="FFFFFF"/>
        <w:spacing w:after="0" w:line="540" w:lineRule="atLeast"/>
        <w:outlineLvl w:val="2"/>
        <w:rPr>
          <w:ins w:id="20" w:author="Unknown"/>
          <w:rFonts w:ascii="Times New Roman" w:eastAsia="Times New Roman" w:hAnsi="Times New Roman" w:cs="Times New Roman"/>
          <w:color w:val="373758"/>
          <w:sz w:val="27"/>
          <w:szCs w:val="27"/>
        </w:rPr>
      </w:pPr>
      <w:ins w:id="21" w:author="Unknown">
        <w:r w:rsidRPr="00525C71">
          <w:rPr>
            <w:rFonts w:ascii="Times New Roman" w:eastAsia="Times New Roman" w:hAnsi="Times New Roman" w:cs="Times New Roman"/>
            <w:b/>
            <w:bCs/>
            <w:color w:val="373758"/>
            <w:sz w:val="27"/>
            <w:szCs w:val="27"/>
            <w:bdr w:val="none" w:sz="0" w:space="0" w:color="auto" w:frame="1"/>
          </w:rPr>
          <w:t>Tạo file backup Windows UEFI</w:t>
        </w:r>
      </w:ins>
    </w:p>
    <w:p w:rsidR="00525C71" w:rsidRPr="00525C71" w:rsidRDefault="00525C71" w:rsidP="00525C71">
      <w:pPr>
        <w:shd w:val="clear" w:color="auto" w:fill="FFFFFF"/>
        <w:spacing w:after="0" w:line="375" w:lineRule="atLeast"/>
        <w:rPr>
          <w:ins w:id="22" w:author="Unknown"/>
          <w:rFonts w:ascii="Times New Roman" w:eastAsia="Times New Roman" w:hAnsi="Times New Roman" w:cs="Times New Roman"/>
          <w:color w:val="333333"/>
          <w:sz w:val="27"/>
          <w:szCs w:val="27"/>
        </w:rPr>
      </w:pPr>
      <w:ins w:id="23" w:author="Unknown">
        <w:r w:rsidRPr="00525C71">
          <w:rPr>
            <w:rFonts w:ascii="Times New Roman" w:eastAsia="Times New Roman" w:hAnsi="Times New Roman" w:cs="Times New Roman"/>
            <w:color w:val="333333"/>
            <w:sz w:val="27"/>
            <w:szCs w:val="27"/>
          </w:rPr>
          <w:t>Sau khi tạo xong chiếc USB BOOT đó thì bạn hãy truy cập vào </w:t>
        </w:r>
        <w:r w:rsidRPr="00525C71">
          <w:rPr>
            <w:rFonts w:ascii="Times New Roman" w:eastAsia="Times New Roman" w:hAnsi="Times New Roman" w:cs="Times New Roman"/>
            <w:color w:val="333333"/>
            <w:sz w:val="27"/>
            <w:szCs w:val="27"/>
          </w:rPr>
          <w:fldChar w:fldCharType="begin"/>
        </w:r>
        <w:r w:rsidRPr="00525C71">
          <w:rPr>
            <w:rFonts w:ascii="Times New Roman" w:eastAsia="Times New Roman" w:hAnsi="Times New Roman" w:cs="Times New Roman"/>
            <w:color w:val="333333"/>
            <w:sz w:val="27"/>
            <w:szCs w:val="27"/>
          </w:rPr>
          <w:instrText xml:space="preserve"> HYPERLINK "https://blogchiasekienthuc.com/thu-thuat-may-tinh/cach-su-dung-win8pe-mini-win-8.html" </w:instrText>
        </w:r>
        <w:r w:rsidRPr="00525C71">
          <w:rPr>
            <w:rFonts w:ascii="Times New Roman" w:eastAsia="Times New Roman" w:hAnsi="Times New Roman" w:cs="Times New Roman"/>
            <w:color w:val="333333"/>
            <w:sz w:val="27"/>
            <w:szCs w:val="27"/>
          </w:rPr>
          <w:fldChar w:fldCharType="separate"/>
        </w:r>
        <w:r w:rsidRPr="00525C71">
          <w:rPr>
            <w:rFonts w:ascii="Times New Roman" w:eastAsia="Times New Roman" w:hAnsi="Times New Roman" w:cs="Times New Roman"/>
            <w:color w:val="2C4DD1"/>
            <w:sz w:val="27"/>
            <w:szCs w:val="27"/>
            <w:u w:val="single"/>
            <w:bdr w:val="none" w:sz="0" w:space="0" w:color="auto" w:frame="1"/>
          </w:rPr>
          <w:t>Mini Windows 8</w:t>
        </w:r>
        <w:r w:rsidRPr="00525C71">
          <w:rPr>
            <w:rFonts w:ascii="Times New Roman" w:eastAsia="Times New Roman" w:hAnsi="Times New Roman" w:cs="Times New Roman"/>
            <w:color w:val="333333"/>
            <w:sz w:val="27"/>
            <w:szCs w:val="27"/>
          </w:rPr>
          <w:fldChar w:fldCharType="end"/>
        </w:r>
        <w:r w:rsidRPr="00525C71">
          <w:rPr>
            <w:rFonts w:ascii="Times New Roman" w:eastAsia="Times New Roman" w:hAnsi="Times New Roman" w:cs="Times New Roman"/>
            <w:color w:val="333333"/>
            <w:sz w:val="27"/>
            <w:szCs w:val="27"/>
          </w:rPr>
          <w:t xml:space="preserve"> và làm </w:t>
        </w:r>
        <w:proofErr w:type="gramStart"/>
        <w:r w:rsidRPr="00525C71">
          <w:rPr>
            <w:rFonts w:ascii="Times New Roman" w:eastAsia="Times New Roman" w:hAnsi="Times New Roman" w:cs="Times New Roman"/>
            <w:color w:val="333333"/>
            <w:sz w:val="27"/>
            <w:szCs w:val="27"/>
          </w:rPr>
          <w:t>theo</w:t>
        </w:r>
        <w:proofErr w:type="gramEnd"/>
        <w:r w:rsidRPr="00525C71">
          <w:rPr>
            <w:rFonts w:ascii="Times New Roman" w:eastAsia="Times New Roman" w:hAnsi="Times New Roman" w:cs="Times New Roman"/>
            <w:color w:val="333333"/>
            <w:sz w:val="27"/>
            <w:szCs w:val="27"/>
          </w:rPr>
          <w:t xml:space="preserve"> hướng dẫn sau đây.</w:t>
        </w:r>
      </w:ins>
    </w:p>
    <w:p w:rsidR="00525C71" w:rsidRPr="00525C71" w:rsidRDefault="00525C71" w:rsidP="00525C71">
      <w:pPr>
        <w:shd w:val="clear" w:color="auto" w:fill="FFFFFF"/>
        <w:spacing w:after="0" w:line="375" w:lineRule="atLeast"/>
        <w:rPr>
          <w:ins w:id="24" w:author="Unknown"/>
          <w:rFonts w:ascii="Times New Roman" w:eastAsia="Times New Roman" w:hAnsi="Times New Roman" w:cs="Times New Roman"/>
          <w:color w:val="333333"/>
          <w:sz w:val="27"/>
          <w:szCs w:val="27"/>
        </w:rPr>
      </w:pPr>
      <w:ins w:id="25" w:author="Unknown">
        <w:r w:rsidRPr="00525C71">
          <w:rPr>
            <w:rFonts w:ascii="Times New Roman" w:eastAsia="Times New Roman" w:hAnsi="Times New Roman" w:cs="Times New Roman"/>
            <w:i/>
            <w:iCs/>
            <w:color w:val="333333"/>
            <w:sz w:val="27"/>
            <w:szCs w:val="27"/>
            <w:bdr w:val="none" w:sz="0" w:space="0" w:color="auto" w:frame="1"/>
          </w:rPr>
          <w:lastRenderedPageBreak/>
          <w:t>NOTE: Bạn có thể làm bước </w:t>
        </w:r>
        <w:r w:rsidRPr="00525C71">
          <w:rPr>
            <w:rFonts w:ascii="Times New Roman" w:eastAsia="Times New Roman" w:hAnsi="Times New Roman" w:cs="Times New Roman"/>
            <w:i/>
            <w:iCs/>
            <w:color w:val="333333"/>
            <w:sz w:val="27"/>
            <w:szCs w:val="27"/>
            <w:bdr w:val="none" w:sz="0" w:space="0" w:color="auto" w:frame="1"/>
          </w:rPr>
          <w:fldChar w:fldCharType="begin"/>
        </w:r>
        <w:r w:rsidRPr="00525C71">
          <w:rPr>
            <w:rFonts w:ascii="Times New Roman" w:eastAsia="Times New Roman" w:hAnsi="Times New Roman" w:cs="Times New Roman"/>
            <w:i/>
            <w:iCs/>
            <w:color w:val="333333"/>
            <w:sz w:val="27"/>
            <w:szCs w:val="27"/>
            <w:bdr w:val="none" w:sz="0" w:space="0" w:color="auto" w:frame="1"/>
          </w:rPr>
          <w:instrText xml:space="preserve"> HYPERLINK "https://blogchiasekienthuc.com/tag/chia-o-cung/" </w:instrText>
        </w:r>
        <w:r w:rsidRPr="00525C71">
          <w:rPr>
            <w:rFonts w:ascii="Times New Roman" w:eastAsia="Times New Roman" w:hAnsi="Times New Roman" w:cs="Times New Roman"/>
            <w:i/>
            <w:iCs/>
            <w:color w:val="333333"/>
            <w:sz w:val="27"/>
            <w:szCs w:val="27"/>
            <w:bdr w:val="none" w:sz="0" w:space="0" w:color="auto" w:frame="1"/>
          </w:rPr>
          <w:fldChar w:fldCharType="separate"/>
        </w:r>
        <w:r w:rsidRPr="00525C71">
          <w:rPr>
            <w:rFonts w:ascii="Times New Roman" w:eastAsia="Times New Roman" w:hAnsi="Times New Roman" w:cs="Times New Roman"/>
            <w:i/>
            <w:iCs/>
            <w:color w:val="2C4DD1"/>
            <w:sz w:val="27"/>
            <w:szCs w:val="27"/>
            <w:u w:val="single"/>
            <w:bdr w:val="none" w:sz="0" w:space="0" w:color="auto" w:frame="1"/>
          </w:rPr>
          <w:t>chia ổ cứng</w:t>
        </w:r>
        <w:r w:rsidRPr="00525C71">
          <w:rPr>
            <w:rFonts w:ascii="Times New Roman" w:eastAsia="Times New Roman" w:hAnsi="Times New Roman" w:cs="Times New Roman"/>
            <w:i/>
            <w:iCs/>
            <w:color w:val="333333"/>
            <w:sz w:val="27"/>
            <w:szCs w:val="27"/>
            <w:bdr w:val="none" w:sz="0" w:space="0" w:color="auto" w:frame="1"/>
          </w:rPr>
          <w:fldChar w:fldCharType="end"/>
        </w:r>
        <w:r w:rsidRPr="00525C71">
          <w:rPr>
            <w:rFonts w:ascii="Times New Roman" w:eastAsia="Times New Roman" w:hAnsi="Times New Roman" w:cs="Times New Roman"/>
            <w:i/>
            <w:iCs/>
            <w:color w:val="333333"/>
            <w:sz w:val="27"/>
            <w:szCs w:val="27"/>
            <w:bdr w:val="none" w:sz="0" w:space="0" w:color="auto" w:frame="1"/>
          </w:rPr>
          <w:t xml:space="preserve"> này hoặc không, nhưng mình khuyến khích các bạn nên làm, vì nó sẽ riêng biệt và </w:t>
        </w:r>
        <w:proofErr w:type="gramStart"/>
        <w:r w:rsidRPr="00525C71">
          <w:rPr>
            <w:rFonts w:ascii="Times New Roman" w:eastAsia="Times New Roman" w:hAnsi="Times New Roman" w:cs="Times New Roman"/>
            <w:i/>
            <w:iCs/>
            <w:color w:val="333333"/>
            <w:sz w:val="27"/>
            <w:szCs w:val="27"/>
            <w:bdr w:val="none" w:sz="0" w:space="0" w:color="auto" w:frame="1"/>
          </w:rPr>
          <w:t>an</w:t>
        </w:r>
        <w:proofErr w:type="gramEnd"/>
        <w:r w:rsidRPr="00525C71">
          <w:rPr>
            <w:rFonts w:ascii="Times New Roman" w:eastAsia="Times New Roman" w:hAnsi="Times New Roman" w:cs="Times New Roman"/>
            <w:i/>
            <w:iCs/>
            <w:color w:val="333333"/>
            <w:sz w:val="27"/>
            <w:szCs w:val="27"/>
            <w:bdr w:val="none" w:sz="0" w:space="0" w:color="auto" w:frame="1"/>
          </w:rPr>
          <w:t xml:space="preserve"> toàn hơn.</w:t>
        </w:r>
      </w:ins>
    </w:p>
    <w:p w:rsidR="00525C71" w:rsidRPr="00525C71" w:rsidRDefault="00525C71" w:rsidP="00525C71">
      <w:pPr>
        <w:shd w:val="clear" w:color="auto" w:fill="FFFFFF"/>
        <w:spacing w:after="0" w:line="375" w:lineRule="atLeast"/>
        <w:rPr>
          <w:ins w:id="26" w:author="Unknown"/>
          <w:rFonts w:ascii="Times New Roman" w:eastAsia="Times New Roman" w:hAnsi="Times New Roman" w:cs="Times New Roman"/>
          <w:color w:val="333333"/>
          <w:sz w:val="27"/>
          <w:szCs w:val="27"/>
        </w:rPr>
      </w:pPr>
      <w:ins w:id="27" w:author="Unknown">
        <w:r w:rsidRPr="00525C71">
          <w:rPr>
            <w:rFonts w:ascii="Times New Roman" w:eastAsia="Times New Roman" w:hAnsi="Times New Roman" w:cs="Times New Roman"/>
            <w:color w:val="333333"/>
            <w:sz w:val="27"/>
            <w:szCs w:val="27"/>
          </w:rPr>
          <w:t>+ Bước 1: Đầu tiên bạn hãy mở phần mềm </w:t>
        </w:r>
        <w:r w:rsidRPr="00525C71">
          <w:rPr>
            <w:rFonts w:ascii="Times New Roman" w:eastAsia="Times New Roman" w:hAnsi="Times New Roman" w:cs="Times New Roman"/>
            <w:b/>
            <w:bCs/>
            <w:color w:val="333333"/>
            <w:sz w:val="27"/>
            <w:szCs w:val="27"/>
            <w:bdr w:val="none" w:sz="0" w:space="0" w:color="auto" w:frame="1"/>
          </w:rPr>
          <w:t>Partition Winzard</w:t>
        </w:r>
        <w:r w:rsidRPr="00525C71">
          <w:rPr>
            <w:rFonts w:ascii="Times New Roman" w:eastAsia="Times New Roman" w:hAnsi="Times New Roman" w:cs="Times New Roman"/>
            <w:color w:val="333333"/>
            <w:sz w:val="27"/>
            <w:szCs w:val="27"/>
          </w:rPr>
          <w:t> ra lên để chia thêm một phân vùng chứa bản backup (bản ghost), bạn nên chia khoảng 20GB là đẹp, nếu chưa biết cách sử dụng Partition Winzard để chia ổ thì bạn hãy </w:t>
        </w:r>
        <w:r w:rsidRPr="00525C71">
          <w:rPr>
            <w:rFonts w:ascii="Times New Roman" w:eastAsia="Times New Roman" w:hAnsi="Times New Roman" w:cs="Times New Roman"/>
            <w:color w:val="333333"/>
            <w:sz w:val="27"/>
            <w:szCs w:val="27"/>
          </w:rPr>
          <w:fldChar w:fldCharType="begin"/>
        </w:r>
        <w:r w:rsidRPr="00525C71">
          <w:rPr>
            <w:rFonts w:ascii="Times New Roman" w:eastAsia="Times New Roman" w:hAnsi="Times New Roman" w:cs="Times New Roman"/>
            <w:color w:val="333333"/>
            <w:sz w:val="27"/>
            <w:szCs w:val="27"/>
          </w:rPr>
          <w:instrText xml:space="preserve"> HYPERLINK "https://blogchiasekienthuc.com/thu-thuat-hay/set-active-fix-mbr-o-cung.html" </w:instrText>
        </w:r>
        <w:r w:rsidRPr="00525C71">
          <w:rPr>
            <w:rFonts w:ascii="Times New Roman" w:eastAsia="Times New Roman" w:hAnsi="Times New Roman" w:cs="Times New Roman"/>
            <w:color w:val="333333"/>
            <w:sz w:val="27"/>
            <w:szCs w:val="27"/>
          </w:rPr>
          <w:fldChar w:fldCharType="separate"/>
        </w:r>
        <w:r w:rsidRPr="00525C71">
          <w:rPr>
            <w:rFonts w:ascii="Times New Roman" w:eastAsia="Times New Roman" w:hAnsi="Times New Roman" w:cs="Times New Roman"/>
            <w:color w:val="2C4DD1"/>
            <w:sz w:val="27"/>
            <w:szCs w:val="27"/>
            <w:u w:val="single"/>
            <w:bdr w:val="none" w:sz="0" w:space="0" w:color="auto" w:frame="1"/>
          </w:rPr>
          <w:t>tham khảo bài viết này</w:t>
        </w:r>
        <w:r w:rsidRPr="00525C71">
          <w:rPr>
            <w:rFonts w:ascii="Times New Roman" w:eastAsia="Times New Roman" w:hAnsi="Times New Roman" w:cs="Times New Roman"/>
            <w:color w:val="333333"/>
            <w:sz w:val="27"/>
            <w:szCs w:val="27"/>
          </w:rPr>
          <w:fldChar w:fldCharType="end"/>
        </w:r>
        <w:r w:rsidRPr="00525C71">
          <w:rPr>
            <w:rFonts w:ascii="Times New Roman" w:eastAsia="Times New Roman" w:hAnsi="Times New Roman" w:cs="Times New Roman"/>
            <w:color w:val="333333"/>
            <w:sz w:val="27"/>
            <w:szCs w:val="27"/>
          </w:rPr>
          <w:t xml:space="preserve">. </w:t>
        </w:r>
        <w:proofErr w:type="gramStart"/>
        <w:r w:rsidRPr="00525C71">
          <w:rPr>
            <w:rFonts w:ascii="Times New Roman" w:eastAsia="Times New Roman" w:hAnsi="Times New Roman" w:cs="Times New Roman"/>
            <w:color w:val="333333"/>
            <w:sz w:val="27"/>
            <w:szCs w:val="27"/>
          </w:rPr>
          <w:t>Và nếu như bạn không làm bước chia ổ thì bạn vẫn có thể lưu trên một phân vùng bất kỳ (trừ ổ chứa hệ điều hành).</w:t>
        </w:r>
        <w:proofErr w:type="gramEnd"/>
      </w:ins>
    </w:p>
    <w:p w:rsidR="00525C71" w:rsidRPr="00525C71" w:rsidRDefault="00525C71" w:rsidP="00525C71">
      <w:pPr>
        <w:shd w:val="clear" w:color="auto" w:fill="FFFFFF"/>
        <w:spacing w:after="300" w:line="375" w:lineRule="atLeast"/>
        <w:rPr>
          <w:ins w:id="28" w:author="Unknown"/>
          <w:rFonts w:ascii="Times New Roman" w:eastAsia="Times New Roman" w:hAnsi="Times New Roman" w:cs="Times New Roman"/>
          <w:color w:val="333333"/>
          <w:sz w:val="27"/>
          <w:szCs w:val="27"/>
        </w:rPr>
      </w:pPr>
      <w:ins w:id="29" w:author="Unknown">
        <w:r w:rsidRPr="00525C71">
          <w:rPr>
            <w:rFonts w:ascii="Times New Roman" w:eastAsia="Times New Roman" w:hAnsi="Times New Roman" w:cs="Times New Roman"/>
            <w:noProof/>
            <w:color w:val="333333"/>
            <w:sz w:val="27"/>
            <w:szCs w:val="27"/>
          </w:rPr>
          <w:drawing>
            <wp:inline distT="0" distB="0" distL="0" distR="0" wp14:anchorId="0425E941" wp14:editId="3D7208AD">
              <wp:extent cx="5715000" cy="3483610"/>
              <wp:effectExtent l="0" t="0" r="0" b="2540"/>
              <wp:docPr id="1" name="Picture 1" descr="tao-file-ghost-uef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o-file-ghost-uefi-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483610"/>
                      </a:xfrm>
                      <a:prstGeom prst="rect">
                        <a:avLst/>
                      </a:prstGeom>
                      <a:noFill/>
                      <a:ln>
                        <a:noFill/>
                      </a:ln>
                    </pic:spPr>
                  </pic:pic>
                </a:graphicData>
              </a:graphic>
            </wp:inline>
          </w:drawing>
        </w:r>
      </w:ins>
    </w:p>
    <w:p w:rsidR="00525C71" w:rsidRPr="00525C71" w:rsidRDefault="00525C71" w:rsidP="00525C71">
      <w:pPr>
        <w:shd w:val="clear" w:color="auto" w:fill="FFFFFF"/>
        <w:spacing w:after="0" w:line="375" w:lineRule="atLeast"/>
        <w:rPr>
          <w:ins w:id="30" w:author="Unknown"/>
          <w:rFonts w:ascii="Times New Roman" w:eastAsia="Times New Roman" w:hAnsi="Times New Roman" w:cs="Times New Roman"/>
          <w:color w:val="333333"/>
          <w:sz w:val="27"/>
          <w:szCs w:val="27"/>
        </w:rPr>
      </w:pPr>
      <w:ins w:id="31" w:author="Unknown">
        <w:r w:rsidRPr="00525C71">
          <w:rPr>
            <w:rFonts w:ascii="Times New Roman" w:eastAsia="Times New Roman" w:hAnsi="Times New Roman" w:cs="Times New Roman"/>
            <w:color w:val="333333"/>
            <w:sz w:val="27"/>
            <w:szCs w:val="27"/>
          </w:rPr>
          <w:t>+ Bước 2: Sau khi chia xong thì bạn hãy mở phần mềm </w:t>
        </w:r>
        <w:r w:rsidRPr="00525C71">
          <w:rPr>
            <w:rFonts w:ascii="Times New Roman" w:eastAsia="Times New Roman" w:hAnsi="Times New Roman" w:cs="Times New Roman"/>
            <w:color w:val="333333"/>
            <w:sz w:val="27"/>
            <w:szCs w:val="27"/>
            <w:bdr w:val="single" w:sz="6" w:space="0" w:color="E1E1E1" w:frame="1"/>
          </w:rPr>
          <w:t>Acronis True Image</w:t>
        </w:r>
        <w:r w:rsidRPr="00525C71">
          <w:rPr>
            <w:rFonts w:ascii="Times New Roman" w:eastAsia="Times New Roman" w:hAnsi="Times New Roman" w:cs="Times New Roman"/>
            <w:color w:val="333333"/>
            <w:sz w:val="27"/>
            <w:szCs w:val="27"/>
          </w:rPr>
          <w:t> lên để chúng ta tiến hành Backup nhé.</w:t>
        </w:r>
      </w:ins>
    </w:p>
    <w:p w:rsidR="00525C71" w:rsidRPr="00525C71" w:rsidRDefault="00525C71" w:rsidP="00525C71">
      <w:pPr>
        <w:shd w:val="clear" w:color="auto" w:fill="FFFFFF"/>
        <w:spacing w:after="300" w:line="375" w:lineRule="atLeast"/>
        <w:rPr>
          <w:ins w:id="32" w:author="Unknown"/>
          <w:rFonts w:ascii="Times New Roman" w:eastAsia="Times New Roman" w:hAnsi="Times New Roman" w:cs="Times New Roman"/>
          <w:color w:val="333333"/>
          <w:sz w:val="27"/>
          <w:szCs w:val="27"/>
        </w:rPr>
      </w:pPr>
      <w:ins w:id="33" w:author="Unknown">
        <w:r w:rsidRPr="00525C71">
          <w:rPr>
            <w:rFonts w:ascii="Times New Roman" w:eastAsia="Times New Roman" w:hAnsi="Times New Roman" w:cs="Times New Roman"/>
            <w:noProof/>
            <w:color w:val="333333"/>
            <w:sz w:val="27"/>
            <w:szCs w:val="27"/>
          </w:rPr>
          <w:lastRenderedPageBreak/>
          <w:drawing>
            <wp:inline distT="0" distB="0" distL="0" distR="0" wp14:anchorId="5AC3B92D" wp14:editId="21A3D582">
              <wp:extent cx="5715000" cy="4604385"/>
              <wp:effectExtent l="0" t="0" r="0" b="5715"/>
              <wp:docPr id="2" name="Picture 2" descr="tao-file-ghost-uef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o-file-ghost-uefi-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604385"/>
                      </a:xfrm>
                      <a:prstGeom prst="rect">
                        <a:avLst/>
                      </a:prstGeom>
                      <a:noFill/>
                      <a:ln>
                        <a:noFill/>
                      </a:ln>
                    </pic:spPr>
                  </pic:pic>
                </a:graphicData>
              </a:graphic>
            </wp:inline>
          </w:drawing>
        </w:r>
      </w:ins>
    </w:p>
    <w:p w:rsidR="00525C71" w:rsidRPr="00525C71" w:rsidRDefault="00525C71" w:rsidP="00525C71">
      <w:pPr>
        <w:shd w:val="clear" w:color="auto" w:fill="FFFFFF"/>
        <w:spacing w:after="0" w:line="375" w:lineRule="atLeast"/>
        <w:rPr>
          <w:ins w:id="34" w:author="Unknown"/>
          <w:rFonts w:ascii="Times New Roman" w:eastAsia="Times New Roman" w:hAnsi="Times New Roman" w:cs="Times New Roman"/>
          <w:color w:val="333333"/>
          <w:sz w:val="27"/>
          <w:szCs w:val="27"/>
        </w:rPr>
      </w:pPr>
      <w:ins w:id="35" w:author="Unknown">
        <w:r w:rsidRPr="00525C71">
          <w:rPr>
            <w:rFonts w:ascii="Times New Roman" w:eastAsia="Times New Roman" w:hAnsi="Times New Roman" w:cs="Times New Roman"/>
            <w:color w:val="333333"/>
            <w:sz w:val="27"/>
            <w:szCs w:val="27"/>
          </w:rPr>
          <w:t>+ Bước 3: Tại giao diện màn hình chính bạn chọn </w:t>
        </w:r>
        <w:r w:rsidRPr="00525C71">
          <w:rPr>
            <w:rFonts w:ascii="Times New Roman" w:eastAsia="Times New Roman" w:hAnsi="Times New Roman" w:cs="Times New Roman"/>
            <w:color w:val="333333"/>
            <w:sz w:val="27"/>
            <w:szCs w:val="27"/>
            <w:bdr w:val="single" w:sz="6" w:space="0" w:color="E1E1E1" w:frame="1"/>
          </w:rPr>
          <w:t>Home</w:t>
        </w:r>
        <w:r w:rsidRPr="00525C71">
          <w:rPr>
            <w:rFonts w:ascii="Times New Roman" w:eastAsia="Times New Roman" w:hAnsi="Times New Roman" w:cs="Times New Roman"/>
            <w:color w:val="333333"/>
            <w:sz w:val="27"/>
            <w:szCs w:val="27"/>
          </w:rPr>
          <w:t> và chọn </w:t>
        </w:r>
        <w:r w:rsidRPr="00525C71">
          <w:rPr>
            <w:rFonts w:ascii="Times New Roman" w:eastAsia="Times New Roman" w:hAnsi="Times New Roman" w:cs="Times New Roman"/>
            <w:color w:val="333333"/>
            <w:sz w:val="27"/>
            <w:szCs w:val="27"/>
            <w:bdr w:val="single" w:sz="6" w:space="0" w:color="E1E1E1" w:frame="1"/>
          </w:rPr>
          <w:t>My Disks</w:t>
        </w:r>
        <w:r w:rsidRPr="00525C71">
          <w:rPr>
            <w:rFonts w:ascii="Times New Roman" w:eastAsia="Times New Roman" w:hAnsi="Times New Roman" w:cs="Times New Roman"/>
            <w:color w:val="333333"/>
            <w:sz w:val="27"/>
            <w:szCs w:val="27"/>
          </w:rPr>
          <w:t> trong phần </w:t>
        </w:r>
        <w:r w:rsidRPr="00525C71">
          <w:rPr>
            <w:rFonts w:ascii="Times New Roman" w:eastAsia="Times New Roman" w:hAnsi="Times New Roman" w:cs="Times New Roman"/>
            <w:color w:val="333333"/>
            <w:sz w:val="27"/>
            <w:szCs w:val="27"/>
            <w:bdr w:val="single" w:sz="6" w:space="0" w:color="E1E1E1" w:frame="1"/>
          </w:rPr>
          <w:t>Backup</w:t>
        </w:r>
        <w:r w:rsidRPr="00525C71">
          <w:rPr>
            <w:rFonts w:ascii="Times New Roman" w:eastAsia="Times New Roman" w:hAnsi="Times New Roman" w:cs="Times New Roman"/>
            <w:color w:val="333333"/>
            <w:sz w:val="27"/>
            <w:szCs w:val="27"/>
          </w:rPr>
          <w:t> như hình dưới đây.</w:t>
        </w:r>
      </w:ins>
    </w:p>
    <w:p w:rsidR="00525C71" w:rsidRPr="00525C71" w:rsidRDefault="00525C71" w:rsidP="00525C71">
      <w:pPr>
        <w:shd w:val="clear" w:color="auto" w:fill="FFFFFF"/>
        <w:spacing w:after="300" w:line="375" w:lineRule="atLeast"/>
        <w:rPr>
          <w:ins w:id="36" w:author="Unknown"/>
          <w:rFonts w:ascii="Times New Roman" w:eastAsia="Times New Roman" w:hAnsi="Times New Roman" w:cs="Times New Roman"/>
          <w:color w:val="333333"/>
          <w:sz w:val="27"/>
          <w:szCs w:val="27"/>
        </w:rPr>
      </w:pPr>
      <w:ins w:id="37" w:author="Unknown">
        <w:r w:rsidRPr="00525C71">
          <w:rPr>
            <w:rFonts w:ascii="Times New Roman" w:eastAsia="Times New Roman" w:hAnsi="Times New Roman" w:cs="Times New Roman"/>
            <w:noProof/>
            <w:color w:val="333333"/>
            <w:sz w:val="27"/>
            <w:szCs w:val="27"/>
          </w:rPr>
          <w:lastRenderedPageBreak/>
          <w:drawing>
            <wp:inline distT="0" distB="0" distL="0" distR="0" wp14:anchorId="25428DC2" wp14:editId="0545016E">
              <wp:extent cx="5507990" cy="3973195"/>
              <wp:effectExtent l="0" t="0" r="0" b="8255"/>
              <wp:docPr id="3" name="Picture 3" descr="tao-file-ghost-uef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o-file-ghost-uefi-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7990" cy="3973195"/>
                      </a:xfrm>
                      <a:prstGeom prst="rect">
                        <a:avLst/>
                      </a:prstGeom>
                      <a:noFill/>
                      <a:ln>
                        <a:noFill/>
                      </a:ln>
                    </pic:spPr>
                  </pic:pic>
                </a:graphicData>
              </a:graphic>
            </wp:inline>
          </w:drawing>
        </w:r>
      </w:ins>
    </w:p>
    <w:p w:rsidR="00525C71" w:rsidRPr="00525C71" w:rsidRDefault="00525C71" w:rsidP="00525C71">
      <w:pPr>
        <w:shd w:val="clear" w:color="auto" w:fill="FFFFFF"/>
        <w:spacing w:after="0" w:line="375" w:lineRule="atLeast"/>
        <w:rPr>
          <w:ins w:id="38" w:author="Unknown"/>
          <w:rFonts w:ascii="Times New Roman" w:eastAsia="Times New Roman" w:hAnsi="Times New Roman" w:cs="Times New Roman"/>
          <w:color w:val="333333"/>
          <w:sz w:val="27"/>
          <w:szCs w:val="27"/>
        </w:rPr>
      </w:pPr>
      <w:ins w:id="39" w:author="Unknown">
        <w:r w:rsidRPr="00525C71">
          <w:rPr>
            <w:rFonts w:ascii="Times New Roman" w:eastAsia="Times New Roman" w:hAnsi="Times New Roman" w:cs="Times New Roman"/>
            <w:color w:val="333333"/>
            <w:sz w:val="27"/>
            <w:szCs w:val="27"/>
          </w:rPr>
          <w:t xml:space="preserve">+ Bước 4: Tiếp </w:t>
        </w:r>
        <w:proofErr w:type="gramStart"/>
        <w:r w:rsidRPr="00525C71">
          <w:rPr>
            <w:rFonts w:ascii="Times New Roman" w:eastAsia="Times New Roman" w:hAnsi="Times New Roman" w:cs="Times New Roman"/>
            <w:color w:val="333333"/>
            <w:sz w:val="27"/>
            <w:szCs w:val="27"/>
          </w:rPr>
          <w:t>theo</w:t>
        </w:r>
        <w:proofErr w:type="gramEnd"/>
        <w:r w:rsidRPr="00525C71">
          <w:rPr>
            <w:rFonts w:ascii="Times New Roman" w:eastAsia="Times New Roman" w:hAnsi="Times New Roman" w:cs="Times New Roman"/>
            <w:color w:val="333333"/>
            <w:sz w:val="27"/>
            <w:szCs w:val="27"/>
          </w:rPr>
          <w:t xml:space="preserve"> chúng ta sẽ tích vào 2 lựa chọn đó là phân vùng chứa hệ điều hành (</w:t>
        </w:r>
        <w:r w:rsidRPr="00525C71">
          <w:rPr>
            <w:rFonts w:ascii="Times New Roman" w:eastAsia="Times New Roman" w:hAnsi="Times New Roman" w:cs="Times New Roman"/>
            <w:color w:val="333333"/>
            <w:sz w:val="27"/>
            <w:szCs w:val="27"/>
            <w:bdr w:val="single" w:sz="6" w:space="0" w:color="E1E1E1" w:frame="1"/>
          </w:rPr>
          <w:t>C</w:t>
        </w:r>
        <w:r w:rsidRPr="00525C71">
          <w:rPr>
            <w:rFonts w:ascii="Times New Roman" w:eastAsia="Times New Roman" w:hAnsi="Times New Roman" w:cs="Times New Roman"/>
            <w:color w:val="333333"/>
            <w:sz w:val="27"/>
            <w:szCs w:val="27"/>
          </w:rPr>
          <w:t>) và phân vùng </w:t>
        </w:r>
        <w:r w:rsidRPr="00525C71">
          <w:rPr>
            <w:rFonts w:ascii="Times New Roman" w:eastAsia="Times New Roman" w:hAnsi="Times New Roman" w:cs="Times New Roman"/>
            <w:color w:val="333333"/>
            <w:sz w:val="27"/>
            <w:szCs w:val="27"/>
            <w:bdr w:val="single" w:sz="6" w:space="0" w:color="E1E1E1" w:frame="1"/>
          </w:rPr>
          <w:t>EFI</w:t>
        </w:r>
        <w:r w:rsidRPr="00525C71">
          <w:rPr>
            <w:rFonts w:ascii="Times New Roman" w:eastAsia="Times New Roman" w:hAnsi="Times New Roman" w:cs="Times New Roman"/>
            <w:color w:val="333333"/>
            <w:sz w:val="27"/>
            <w:szCs w:val="27"/>
          </w:rPr>
          <w:t xml:space="preserve"> (thường thì 2 phân vùng này sẽ được lựa chọn tự động). Tiếp </w:t>
        </w:r>
        <w:proofErr w:type="gramStart"/>
        <w:r w:rsidRPr="00525C71">
          <w:rPr>
            <w:rFonts w:ascii="Times New Roman" w:eastAsia="Times New Roman" w:hAnsi="Times New Roman" w:cs="Times New Roman"/>
            <w:color w:val="333333"/>
            <w:sz w:val="27"/>
            <w:szCs w:val="27"/>
          </w:rPr>
          <w:t>theo</w:t>
        </w:r>
        <w:proofErr w:type="gramEnd"/>
        <w:r w:rsidRPr="00525C71">
          <w:rPr>
            <w:rFonts w:ascii="Times New Roman" w:eastAsia="Times New Roman" w:hAnsi="Times New Roman" w:cs="Times New Roman"/>
            <w:color w:val="333333"/>
            <w:sz w:val="27"/>
            <w:szCs w:val="27"/>
          </w:rPr>
          <w:t xml:space="preserve"> bạn hãy nhấn vào </w:t>
        </w:r>
        <w:r w:rsidRPr="00525C71">
          <w:rPr>
            <w:rFonts w:ascii="Times New Roman" w:eastAsia="Times New Roman" w:hAnsi="Times New Roman" w:cs="Times New Roman"/>
            <w:color w:val="333333"/>
            <w:sz w:val="27"/>
            <w:szCs w:val="27"/>
            <w:bdr w:val="single" w:sz="6" w:space="0" w:color="E1E1E1" w:frame="1"/>
          </w:rPr>
          <w:t>Next</w:t>
        </w:r>
        <w:r w:rsidRPr="00525C71">
          <w:rPr>
            <w:rFonts w:ascii="Times New Roman" w:eastAsia="Times New Roman" w:hAnsi="Times New Roman" w:cs="Times New Roman"/>
            <w:color w:val="333333"/>
            <w:sz w:val="27"/>
            <w:szCs w:val="27"/>
          </w:rPr>
          <w:t> để tiếp tục.</w:t>
        </w:r>
      </w:ins>
    </w:p>
    <w:p w:rsidR="00525C71" w:rsidRPr="00525C71" w:rsidRDefault="00525C71" w:rsidP="00525C71">
      <w:pPr>
        <w:shd w:val="clear" w:color="auto" w:fill="FFFFFF"/>
        <w:spacing w:after="300" w:line="375" w:lineRule="atLeast"/>
        <w:rPr>
          <w:ins w:id="40" w:author="Unknown"/>
          <w:rFonts w:ascii="Times New Roman" w:eastAsia="Times New Roman" w:hAnsi="Times New Roman" w:cs="Times New Roman"/>
          <w:color w:val="333333"/>
          <w:sz w:val="27"/>
          <w:szCs w:val="27"/>
        </w:rPr>
      </w:pPr>
      <w:ins w:id="41" w:author="Unknown">
        <w:r w:rsidRPr="00525C71">
          <w:rPr>
            <w:rFonts w:ascii="Times New Roman" w:eastAsia="Times New Roman" w:hAnsi="Times New Roman" w:cs="Times New Roman"/>
            <w:noProof/>
            <w:color w:val="333333"/>
            <w:sz w:val="27"/>
            <w:szCs w:val="27"/>
          </w:rPr>
          <w:lastRenderedPageBreak/>
          <w:drawing>
            <wp:inline distT="0" distB="0" distL="0" distR="0" wp14:anchorId="4354840B" wp14:editId="1C5A84D9">
              <wp:extent cx="5454015" cy="3994785"/>
              <wp:effectExtent l="0" t="0" r="0" b="5715"/>
              <wp:docPr id="4" name="Picture 4" descr="tao-file-ghost-uef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o-file-ghost-uefi-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4015" cy="3994785"/>
                      </a:xfrm>
                      <a:prstGeom prst="rect">
                        <a:avLst/>
                      </a:prstGeom>
                      <a:noFill/>
                      <a:ln>
                        <a:noFill/>
                      </a:ln>
                    </pic:spPr>
                  </pic:pic>
                </a:graphicData>
              </a:graphic>
            </wp:inline>
          </w:drawing>
        </w:r>
      </w:ins>
    </w:p>
    <w:p w:rsidR="00525C71" w:rsidRPr="00525C71" w:rsidRDefault="00525C71" w:rsidP="00525C71">
      <w:pPr>
        <w:shd w:val="clear" w:color="auto" w:fill="FFFFFF"/>
        <w:spacing w:after="300" w:line="375" w:lineRule="atLeast"/>
        <w:rPr>
          <w:ins w:id="42" w:author="Unknown"/>
          <w:rFonts w:ascii="Times New Roman" w:eastAsia="Times New Roman" w:hAnsi="Times New Roman" w:cs="Times New Roman"/>
          <w:color w:val="333333"/>
          <w:sz w:val="27"/>
          <w:szCs w:val="27"/>
        </w:rPr>
      </w:pPr>
      <w:ins w:id="43" w:author="Unknown">
        <w:r w:rsidRPr="00525C71">
          <w:rPr>
            <w:rFonts w:ascii="Times New Roman" w:eastAsia="Times New Roman" w:hAnsi="Times New Roman" w:cs="Times New Roman"/>
            <w:color w:val="333333"/>
            <w:sz w:val="27"/>
            <w:szCs w:val="27"/>
          </w:rPr>
          <w:t>+ Bước 5: Nhập tên file backup mà bạn muốn, nhập tên gì cũng được nhưng không được viết bằng Tiếng Việt có dấu nhé.</w:t>
        </w:r>
      </w:ins>
    </w:p>
    <w:p w:rsidR="00525C71" w:rsidRPr="00525C71" w:rsidRDefault="00525C71" w:rsidP="00525C71">
      <w:pPr>
        <w:shd w:val="clear" w:color="auto" w:fill="FFFFFF"/>
        <w:spacing w:after="300" w:line="375" w:lineRule="atLeast"/>
        <w:rPr>
          <w:ins w:id="44" w:author="Unknown"/>
          <w:rFonts w:ascii="Times New Roman" w:eastAsia="Times New Roman" w:hAnsi="Times New Roman" w:cs="Times New Roman"/>
          <w:color w:val="333333"/>
          <w:sz w:val="27"/>
          <w:szCs w:val="27"/>
        </w:rPr>
      </w:pPr>
      <w:ins w:id="45" w:author="Unknown">
        <w:r w:rsidRPr="00525C71">
          <w:rPr>
            <w:rFonts w:ascii="Times New Roman" w:eastAsia="Times New Roman" w:hAnsi="Times New Roman" w:cs="Times New Roman"/>
            <w:noProof/>
            <w:color w:val="333333"/>
            <w:sz w:val="27"/>
            <w:szCs w:val="27"/>
          </w:rPr>
          <w:lastRenderedPageBreak/>
          <w:drawing>
            <wp:inline distT="0" distB="0" distL="0" distR="0" wp14:anchorId="57A72D0E" wp14:editId="43786314">
              <wp:extent cx="5497195" cy="3973195"/>
              <wp:effectExtent l="0" t="0" r="8255" b="8255"/>
              <wp:docPr id="5" name="Picture 5" descr="tao-file-ghost-uef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o-file-ghost-uefi-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7195" cy="3973195"/>
                      </a:xfrm>
                      <a:prstGeom prst="rect">
                        <a:avLst/>
                      </a:prstGeom>
                      <a:noFill/>
                      <a:ln>
                        <a:noFill/>
                      </a:ln>
                    </pic:spPr>
                  </pic:pic>
                </a:graphicData>
              </a:graphic>
            </wp:inline>
          </w:drawing>
        </w:r>
      </w:ins>
    </w:p>
    <w:p w:rsidR="00525C71" w:rsidRPr="00525C71" w:rsidRDefault="00525C71" w:rsidP="00525C71">
      <w:pPr>
        <w:shd w:val="clear" w:color="auto" w:fill="FFFFFF"/>
        <w:spacing w:after="300" w:line="375" w:lineRule="atLeast"/>
        <w:rPr>
          <w:ins w:id="46" w:author="Unknown"/>
          <w:rFonts w:ascii="Times New Roman" w:eastAsia="Times New Roman" w:hAnsi="Times New Roman" w:cs="Times New Roman"/>
          <w:color w:val="333333"/>
          <w:sz w:val="27"/>
          <w:szCs w:val="27"/>
        </w:rPr>
      </w:pPr>
      <w:ins w:id="47" w:author="Unknown">
        <w:r w:rsidRPr="00525C71">
          <w:rPr>
            <w:rFonts w:ascii="Times New Roman" w:eastAsia="Times New Roman" w:hAnsi="Times New Roman" w:cs="Times New Roman"/>
            <w:color w:val="333333"/>
            <w:sz w:val="27"/>
            <w:szCs w:val="27"/>
          </w:rPr>
          <w:t xml:space="preserve">+ Bước 6: Tiếp </w:t>
        </w:r>
        <w:proofErr w:type="gramStart"/>
        <w:r w:rsidRPr="00525C71">
          <w:rPr>
            <w:rFonts w:ascii="Times New Roman" w:eastAsia="Times New Roman" w:hAnsi="Times New Roman" w:cs="Times New Roman"/>
            <w:color w:val="333333"/>
            <w:sz w:val="27"/>
            <w:szCs w:val="27"/>
          </w:rPr>
          <w:t>theo</w:t>
        </w:r>
        <w:proofErr w:type="gramEnd"/>
        <w:r w:rsidRPr="00525C71">
          <w:rPr>
            <w:rFonts w:ascii="Times New Roman" w:eastAsia="Times New Roman" w:hAnsi="Times New Roman" w:cs="Times New Roman"/>
            <w:color w:val="333333"/>
            <w:sz w:val="27"/>
            <w:szCs w:val="27"/>
          </w:rPr>
          <w:t xml:space="preserve"> là chọn nơi lưu cho file ghost. </w:t>
        </w:r>
        <w:proofErr w:type="gramStart"/>
        <w:r w:rsidRPr="00525C71">
          <w:rPr>
            <w:rFonts w:ascii="Times New Roman" w:eastAsia="Times New Roman" w:hAnsi="Times New Roman" w:cs="Times New Roman"/>
            <w:color w:val="333333"/>
            <w:sz w:val="27"/>
            <w:szCs w:val="27"/>
          </w:rPr>
          <w:t>Chọn nơi lưu là phân vùng ổ cứng bạn vừa chia mới lúc nãy nhé.</w:t>
        </w:r>
        <w:proofErr w:type="gramEnd"/>
        <w:r w:rsidRPr="00525C71">
          <w:rPr>
            <w:rFonts w:ascii="Times New Roman" w:eastAsia="Times New Roman" w:hAnsi="Times New Roman" w:cs="Times New Roman"/>
            <w:color w:val="333333"/>
            <w:sz w:val="27"/>
            <w:szCs w:val="27"/>
          </w:rPr>
          <w:t xml:space="preserve"> Hoặc phân vùng nào bạn cảm thấy </w:t>
        </w:r>
        <w:proofErr w:type="gramStart"/>
        <w:r w:rsidRPr="00525C71">
          <w:rPr>
            <w:rFonts w:ascii="Times New Roman" w:eastAsia="Times New Roman" w:hAnsi="Times New Roman" w:cs="Times New Roman"/>
            <w:color w:val="333333"/>
            <w:sz w:val="27"/>
            <w:szCs w:val="27"/>
          </w:rPr>
          <w:t>an</w:t>
        </w:r>
        <w:proofErr w:type="gramEnd"/>
        <w:r w:rsidRPr="00525C71">
          <w:rPr>
            <w:rFonts w:ascii="Times New Roman" w:eastAsia="Times New Roman" w:hAnsi="Times New Roman" w:cs="Times New Roman"/>
            <w:color w:val="333333"/>
            <w:sz w:val="27"/>
            <w:szCs w:val="27"/>
          </w:rPr>
          <w:t xml:space="preserve"> toàn.</w:t>
        </w:r>
      </w:ins>
    </w:p>
    <w:p w:rsidR="00525C71" w:rsidRPr="00525C71" w:rsidRDefault="00525C71" w:rsidP="00525C71">
      <w:pPr>
        <w:shd w:val="clear" w:color="auto" w:fill="FFFFFF"/>
        <w:spacing w:after="300" w:line="375" w:lineRule="atLeast"/>
        <w:rPr>
          <w:ins w:id="48" w:author="Unknown"/>
          <w:rFonts w:ascii="Times New Roman" w:eastAsia="Times New Roman" w:hAnsi="Times New Roman" w:cs="Times New Roman"/>
          <w:color w:val="333333"/>
          <w:sz w:val="27"/>
          <w:szCs w:val="27"/>
        </w:rPr>
      </w:pPr>
      <w:ins w:id="49" w:author="Unknown">
        <w:r w:rsidRPr="00525C71">
          <w:rPr>
            <w:rFonts w:ascii="Times New Roman" w:eastAsia="Times New Roman" w:hAnsi="Times New Roman" w:cs="Times New Roman"/>
            <w:noProof/>
            <w:color w:val="333333"/>
            <w:sz w:val="27"/>
            <w:szCs w:val="27"/>
          </w:rPr>
          <w:lastRenderedPageBreak/>
          <w:drawing>
            <wp:inline distT="0" distB="0" distL="0" distR="0" wp14:anchorId="7C7DCCCE" wp14:editId="0126F32D">
              <wp:extent cx="5442585" cy="3973195"/>
              <wp:effectExtent l="0" t="0" r="5715" b="8255"/>
              <wp:docPr id="6" name="Picture 6" descr="tao-file-ghost-uef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o-file-ghost-uefi-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2585" cy="3973195"/>
                      </a:xfrm>
                      <a:prstGeom prst="rect">
                        <a:avLst/>
                      </a:prstGeom>
                      <a:noFill/>
                      <a:ln>
                        <a:noFill/>
                      </a:ln>
                    </pic:spPr>
                  </pic:pic>
                </a:graphicData>
              </a:graphic>
            </wp:inline>
          </w:drawing>
        </w:r>
      </w:ins>
    </w:p>
    <w:p w:rsidR="00525C71" w:rsidRPr="00525C71" w:rsidRDefault="00525C71" w:rsidP="00525C71">
      <w:pPr>
        <w:shd w:val="clear" w:color="auto" w:fill="FFFFFF"/>
        <w:spacing w:after="0" w:line="375" w:lineRule="atLeast"/>
        <w:rPr>
          <w:ins w:id="50" w:author="Unknown"/>
          <w:rFonts w:ascii="Times New Roman" w:eastAsia="Times New Roman" w:hAnsi="Times New Roman" w:cs="Times New Roman"/>
          <w:color w:val="333333"/>
          <w:sz w:val="27"/>
          <w:szCs w:val="27"/>
        </w:rPr>
      </w:pPr>
      <w:ins w:id="51" w:author="Unknown">
        <w:r w:rsidRPr="00525C71">
          <w:rPr>
            <w:rFonts w:ascii="Times New Roman" w:eastAsia="Times New Roman" w:hAnsi="Times New Roman" w:cs="Times New Roman"/>
            <w:color w:val="333333"/>
            <w:sz w:val="27"/>
            <w:szCs w:val="27"/>
          </w:rPr>
          <w:t xml:space="preserve">+ Bước 7: Tiếp </w:t>
        </w:r>
        <w:proofErr w:type="gramStart"/>
        <w:r w:rsidRPr="00525C71">
          <w:rPr>
            <w:rFonts w:ascii="Times New Roman" w:eastAsia="Times New Roman" w:hAnsi="Times New Roman" w:cs="Times New Roman"/>
            <w:color w:val="333333"/>
            <w:sz w:val="27"/>
            <w:szCs w:val="27"/>
          </w:rPr>
          <w:t>theo</w:t>
        </w:r>
        <w:proofErr w:type="gramEnd"/>
        <w:r w:rsidRPr="00525C71">
          <w:rPr>
            <w:rFonts w:ascii="Times New Roman" w:eastAsia="Times New Roman" w:hAnsi="Times New Roman" w:cs="Times New Roman"/>
            <w:color w:val="333333"/>
            <w:sz w:val="27"/>
            <w:szCs w:val="27"/>
          </w:rPr>
          <w:t xml:space="preserve"> chọn </w:t>
        </w:r>
        <w:r w:rsidRPr="00525C71">
          <w:rPr>
            <w:rFonts w:ascii="Times New Roman" w:eastAsia="Times New Roman" w:hAnsi="Times New Roman" w:cs="Times New Roman"/>
            <w:color w:val="333333"/>
            <w:sz w:val="27"/>
            <w:szCs w:val="27"/>
            <w:bdr w:val="single" w:sz="6" w:space="0" w:color="E1E1E1" w:frame="1"/>
          </w:rPr>
          <w:t>Create new backup archive</w:t>
        </w:r>
        <w:r w:rsidRPr="00525C71">
          <w:rPr>
            <w:rFonts w:ascii="Times New Roman" w:eastAsia="Times New Roman" w:hAnsi="Times New Roman" w:cs="Times New Roman"/>
            <w:color w:val="333333"/>
            <w:sz w:val="27"/>
            <w:szCs w:val="27"/>
          </w:rPr>
          <w:t> và nhấn Next để tiếp tục.</w:t>
        </w:r>
      </w:ins>
    </w:p>
    <w:p w:rsidR="00525C71" w:rsidRPr="00525C71" w:rsidRDefault="00525C71" w:rsidP="00525C71">
      <w:pPr>
        <w:shd w:val="clear" w:color="auto" w:fill="FFFFFF"/>
        <w:spacing w:after="300" w:line="375" w:lineRule="atLeast"/>
        <w:rPr>
          <w:ins w:id="52" w:author="Unknown"/>
          <w:rFonts w:ascii="Times New Roman" w:eastAsia="Times New Roman" w:hAnsi="Times New Roman" w:cs="Times New Roman"/>
          <w:color w:val="333333"/>
          <w:sz w:val="27"/>
          <w:szCs w:val="27"/>
        </w:rPr>
      </w:pPr>
      <w:ins w:id="53" w:author="Unknown">
        <w:r w:rsidRPr="00525C71">
          <w:rPr>
            <w:rFonts w:ascii="Times New Roman" w:eastAsia="Times New Roman" w:hAnsi="Times New Roman" w:cs="Times New Roman"/>
            <w:noProof/>
            <w:color w:val="333333"/>
            <w:sz w:val="27"/>
            <w:szCs w:val="27"/>
          </w:rPr>
          <w:lastRenderedPageBreak/>
          <w:drawing>
            <wp:inline distT="0" distB="0" distL="0" distR="0" wp14:anchorId="4E4BAE08" wp14:editId="48605AF3">
              <wp:extent cx="5638800" cy="3994785"/>
              <wp:effectExtent l="0" t="0" r="0" b="5715"/>
              <wp:docPr id="7" name="Picture 7" descr="tao-file-ghost-uef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o-file-ghost-uefi-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3994785"/>
                      </a:xfrm>
                      <a:prstGeom prst="rect">
                        <a:avLst/>
                      </a:prstGeom>
                      <a:noFill/>
                      <a:ln>
                        <a:noFill/>
                      </a:ln>
                    </pic:spPr>
                  </pic:pic>
                </a:graphicData>
              </a:graphic>
            </wp:inline>
          </w:drawing>
        </w:r>
      </w:ins>
    </w:p>
    <w:p w:rsidR="00525C71" w:rsidRPr="00525C71" w:rsidRDefault="00525C71" w:rsidP="00525C71">
      <w:pPr>
        <w:shd w:val="clear" w:color="auto" w:fill="FFFFFF"/>
        <w:spacing w:after="0" w:line="375" w:lineRule="atLeast"/>
        <w:rPr>
          <w:ins w:id="54" w:author="Unknown"/>
          <w:rFonts w:ascii="Times New Roman" w:eastAsia="Times New Roman" w:hAnsi="Times New Roman" w:cs="Times New Roman"/>
          <w:color w:val="333333"/>
          <w:sz w:val="27"/>
          <w:szCs w:val="27"/>
        </w:rPr>
      </w:pPr>
      <w:ins w:id="55" w:author="Unknown">
        <w:r w:rsidRPr="00525C71">
          <w:rPr>
            <w:rFonts w:ascii="Times New Roman" w:eastAsia="Times New Roman" w:hAnsi="Times New Roman" w:cs="Times New Roman"/>
            <w:color w:val="333333"/>
            <w:sz w:val="27"/>
            <w:szCs w:val="27"/>
          </w:rPr>
          <w:t>+ Bước 8: OK. Cuối cùng thì bạn hãy nhấn vào </w:t>
        </w:r>
        <w:r w:rsidRPr="00525C71">
          <w:rPr>
            <w:rFonts w:ascii="Times New Roman" w:eastAsia="Times New Roman" w:hAnsi="Times New Roman" w:cs="Times New Roman"/>
            <w:color w:val="333333"/>
            <w:sz w:val="27"/>
            <w:szCs w:val="27"/>
            <w:bdr w:val="single" w:sz="6" w:space="0" w:color="E1E1E1" w:frame="1"/>
          </w:rPr>
          <w:t>Proceed</w:t>
        </w:r>
        <w:r w:rsidRPr="00525C71">
          <w:rPr>
            <w:rFonts w:ascii="Times New Roman" w:eastAsia="Times New Roman" w:hAnsi="Times New Roman" w:cs="Times New Roman"/>
            <w:color w:val="333333"/>
            <w:sz w:val="27"/>
            <w:szCs w:val="27"/>
          </w:rPr>
          <w:t> để bắt đầu quá trình tạo file ghost chuẩn UEFI nhé.</w:t>
        </w:r>
      </w:ins>
    </w:p>
    <w:p w:rsidR="00525C71" w:rsidRPr="00525C71" w:rsidRDefault="00525C71" w:rsidP="00525C71">
      <w:pPr>
        <w:shd w:val="clear" w:color="auto" w:fill="FFFFFF"/>
        <w:spacing w:after="300" w:line="375" w:lineRule="atLeast"/>
        <w:rPr>
          <w:ins w:id="56" w:author="Unknown"/>
          <w:rFonts w:ascii="Times New Roman" w:eastAsia="Times New Roman" w:hAnsi="Times New Roman" w:cs="Times New Roman"/>
          <w:color w:val="333333"/>
          <w:sz w:val="27"/>
          <w:szCs w:val="27"/>
        </w:rPr>
      </w:pPr>
      <w:ins w:id="57" w:author="Unknown">
        <w:r w:rsidRPr="00525C71">
          <w:rPr>
            <w:rFonts w:ascii="Times New Roman" w:eastAsia="Times New Roman" w:hAnsi="Times New Roman" w:cs="Times New Roman"/>
            <w:noProof/>
            <w:color w:val="333333"/>
            <w:sz w:val="27"/>
            <w:szCs w:val="27"/>
          </w:rPr>
          <w:lastRenderedPageBreak/>
          <w:drawing>
            <wp:inline distT="0" distB="0" distL="0" distR="0" wp14:anchorId="338DECC0" wp14:editId="66C05EBC">
              <wp:extent cx="5475605" cy="3973195"/>
              <wp:effectExtent l="0" t="0" r="0" b="8255"/>
              <wp:docPr id="8" name="Picture 8" descr="tao-file-ghost-uef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o-file-ghost-uefi-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5605" cy="3973195"/>
                      </a:xfrm>
                      <a:prstGeom prst="rect">
                        <a:avLst/>
                      </a:prstGeom>
                      <a:noFill/>
                      <a:ln>
                        <a:noFill/>
                      </a:ln>
                    </pic:spPr>
                  </pic:pic>
                </a:graphicData>
              </a:graphic>
            </wp:inline>
          </w:drawing>
        </w:r>
      </w:ins>
    </w:p>
    <w:p w:rsidR="00525C71" w:rsidRPr="00525C71" w:rsidRDefault="00525C71" w:rsidP="00525C71">
      <w:pPr>
        <w:shd w:val="clear" w:color="auto" w:fill="FFFFFF"/>
        <w:spacing w:after="0" w:line="375" w:lineRule="atLeast"/>
        <w:rPr>
          <w:ins w:id="58" w:author="Unknown"/>
          <w:rFonts w:ascii="Times New Roman" w:eastAsia="Times New Roman" w:hAnsi="Times New Roman" w:cs="Times New Roman"/>
          <w:color w:val="333333"/>
          <w:sz w:val="27"/>
          <w:szCs w:val="27"/>
        </w:rPr>
      </w:pPr>
      <w:ins w:id="59" w:author="Unknown">
        <w:r w:rsidRPr="00525C71">
          <w:rPr>
            <w:rFonts w:ascii="Times New Roman" w:eastAsia="Times New Roman" w:hAnsi="Times New Roman" w:cs="Times New Roman"/>
            <w:color w:val="333333"/>
            <w:sz w:val="27"/>
            <w:szCs w:val="27"/>
          </w:rPr>
          <w:t xml:space="preserve">OK! </w:t>
        </w:r>
        <w:proofErr w:type="gramStart"/>
        <w:r w:rsidRPr="00525C71">
          <w:rPr>
            <w:rFonts w:ascii="Times New Roman" w:eastAsia="Times New Roman" w:hAnsi="Times New Roman" w:cs="Times New Roman"/>
            <w:color w:val="333333"/>
            <w:sz w:val="27"/>
            <w:szCs w:val="27"/>
          </w:rPr>
          <w:t>Sau khi backup xong thì file backup đó sẽ có dạng là </w:t>
        </w:r>
        <w:r w:rsidRPr="00525C71">
          <w:rPr>
            <w:rFonts w:ascii="Times New Roman" w:eastAsia="Times New Roman" w:hAnsi="Times New Roman" w:cs="Times New Roman"/>
            <w:b/>
            <w:bCs/>
            <w:color w:val="333333"/>
            <w:sz w:val="27"/>
            <w:szCs w:val="27"/>
            <w:bdr w:val="none" w:sz="0" w:space="0" w:color="auto" w:frame="1"/>
          </w:rPr>
          <w:t>*.tib</w:t>
        </w:r>
        <w:r w:rsidRPr="00525C71">
          <w:rPr>
            <w:rFonts w:ascii="Times New Roman" w:eastAsia="Times New Roman" w:hAnsi="Times New Roman" w:cs="Times New Roman"/>
            <w:color w:val="333333"/>
            <w:sz w:val="27"/>
            <w:szCs w:val="27"/>
          </w:rPr>
          <w:t> nhé.</w:t>
        </w:r>
        <w:proofErr w:type="gramEnd"/>
      </w:ins>
    </w:p>
    <w:p w:rsidR="00525C71" w:rsidRPr="00525C71" w:rsidRDefault="00525C71" w:rsidP="00525C71">
      <w:pPr>
        <w:shd w:val="clear" w:color="auto" w:fill="FFFFFF"/>
        <w:spacing w:after="0" w:line="540" w:lineRule="atLeast"/>
        <w:outlineLvl w:val="2"/>
        <w:rPr>
          <w:ins w:id="60" w:author="Unknown"/>
          <w:rFonts w:ascii="Times New Roman" w:eastAsia="Times New Roman" w:hAnsi="Times New Roman" w:cs="Times New Roman"/>
          <w:color w:val="373758"/>
          <w:sz w:val="27"/>
          <w:szCs w:val="27"/>
        </w:rPr>
      </w:pPr>
      <w:ins w:id="61" w:author="Unknown">
        <w:r w:rsidRPr="00525C71">
          <w:rPr>
            <w:rFonts w:ascii="Times New Roman" w:eastAsia="Times New Roman" w:hAnsi="Times New Roman" w:cs="Times New Roman"/>
            <w:b/>
            <w:bCs/>
            <w:color w:val="373758"/>
            <w:sz w:val="27"/>
            <w:szCs w:val="27"/>
            <w:bdr w:val="none" w:sz="0" w:space="0" w:color="auto" w:frame="1"/>
          </w:rPr>
          <w:t>[Update] Tải hoặc xem video cách tạo file ghost UEFI bằng Acronis True Image 2016</w:t>
        </w:r>
      </w:ins>
    </w:p>
    <w:p w:rsidR="00525C71" w:rsidRPr="00525C71" w:rsidRDefault="00525C71" w:rsidP="00525C71">
      <w:pPr>
        <w:shd w:val="clear" w:color="auto" w:fill="FFFFFF"/>
        <w:spacing w:after="300" w:line="375" w:lineRule="atLeast"/>
        <w:rPr>
          <w:ins w:id="62" w:author="Unknown"/>
          <w:rFonts w:ascii="Times New Roman" w:eastAsia="Times New Roman" w:hAnsi="Times New Roman" w:cs="Times New Roman"/>
          <w:color w:val="333333"/>
          <w:sz w:val="27"/>
          <w:szCs w:val="27"/>
        </w:rPr>
      </w:pPr>
      <w:ins w:id="63" w:author="Unknown">
        <w:r w:rsidRPr="00525C71">
          <w:rPr>
            <w:rFonts w:ascii="Times New Roman" w:eastAsia="Times New Roman" w:hAnsi="Times New Roman" w:cs="Times New Roman"/>
            <w:color w:val="333333"/>
            <w:sz w:val="27"/>
            <w:szCs w:val="27"/>
          </w:rPr>
          <w:t xml:space="preserve">Mình bổ sung thêm video hướng dẫn này bởi hiện nay, trên các phiên bản cứu hộ máy tính mới thì hầu như đã được tác giả tích hợp phiên bản Acronis True Image mới rồi. Tuy là cách làm và giao diện của nó thì không khác nhau là mấy nhưng mình vẫn bổ sung cho các bạn đỡ phải </w:t>
        </w:r>
        <w:proofErr w:type="gramStart"/>
        <w:r w:rsidRPr="00525C71">
          <w:rPr>
            <w:rFonts w:ascii="Times New Roman" w:eastAsia="Times New Roman" w:hAnsi="Times New Roman" w:cs="Times New Roman"/>
            <w:color w:val="333333"/>
            <w:sz w:val="27"/>
            <w:szCs w:val="27"/>
          </w:rPr>
          <w:t>lăn</w:t>
        </w:r>
        <w:proofErr w:type="gramEnd"/>
        <w:r w:rsidRPr="00525C71">
          <w:rPr>
            <w:rFonts w:ascii="Times New Roman" w:eastAsia="Times New Roman" w:hAnsi="Times New Roman" w:cs="Times New Roman"/>
            <w:color w:val="333333"/>
            <w:sz w:val="27"/>
            <w:szCs w:val="27"/>
          </w:rPr>
          <w:t xml:space="preserve"> tăn 😛</w:t>
        </w:r>
      </w:ins>
    </w:p>
    <w:p w:rsidR="00525C71" w:rsidRPr="00525C71" w:rsidRDefault="00525C71" w:rsidP="00525C71">
      <w:pPr>
        <w:shd w:val="clear" w:color="auto" w:fill="FFFFFF"/>
        <w:spacing w:after="0" w:line="540" w:lineRule="atLeast"/>
        <w:outlineLvl w:val="2"/>
        <w:rPr>
          <w:ins w:id="64" w:author="Unknown"/>
          <w:rFonts w:ascii="Times New Roman" w:eastAsia="Times New Roman" w:hAnsi="Times New Roman" w:cs="Times New Roman"/>
          <w:color w:val="373758"/>
          <w:sz w:val="27"/>
          <w:szCs w:val="27"/>
        </w:rPr>
      </w:pPr>
      <w:ins w:id="65" w:author="Unknown">
        <w:r w:rsidRPr="00525C71">
          <w:rPr>
            <w:rFonts w:ascii="Times New Roman" w:eastAsia="Times New Roman" w:hAnsi="Times New Roman" w:cs="Times New Roman"/>
            <w:b/>
            <w:bCs/>
            <w:color w:val="373758"/>
            <w:sz w:val="27"/>
            <w:szCs w:val="27"/>
            <w:bdr w:val="none" w:sz="0" w:space="0" w:color="auto" w:frame="1"/>
          </w:rPr>
          <w:t>Ẩn phân vùng ổ cứng chứa file backup</w:t>
        </w:r>
      </w:ins>
    </w:p>
    <w:p w:rsidR="00525C71" w:rsidRPr="00525C71" w:rsidRDefault="00525C71" w:rsidP="00525C71">
      <w:pPr>
        <w:shd w:val="clear" w:color="auto" w:fill="FFFFFF"/>
        <w:spacing w:after="0" w:line="375" w:lineRule="atLeast"/>
        <w:rPr>
          <w:ins w:id="66" w:author="Unknown"/>
          <w:rFonts w:ascii="Times New Roman" w:eastAsia="Times New Roman" w:hAnsi="Times New Roman" w:cs="Times New Roman"/>
          <w:color w:val="333333"/>
          <w:sz w:val="27"/>
          <w:szCs w:val="27"/>
        </w:rPr>
      </w:pPr>
      <w:ins w:id="67" w:author="Unknown">
        <w:r w:rsidRPr="00525C71">
          <w:rPr>
            <w:rFonts w:ascii="Times New Roman" w:eastAsia="Times New Roman" w:hAnsi="Times New Roman" w:cs="Times New Roman"/>
            <w:color w:val="333333"/>
            <w:sz w:val="27"/>
            <w:szCs w:val="27"/>
          </w:rPr>
          <w:t xml:space="preserve">Để đảm bảo </w:t>
        </w:r>
        <w:proofErr w:type="gramStart"/>
        <w:r w:rsidRPr="00525C71">
          <w:rPr>
            <w:rFonts w:ascii="Times New Roman" w:eastAsia="Times New Roman" w:hAnsi="Times New Roman" w:cs="Times New Roman"/>
            <w:color w:val="333333"/>
            <w:sz w:val="27"/>
            <w:szCs w:val="27"/>
          </w:rPr>
          <w:t>an</w:t>
        </w:r>
        <w:proofErr w:type="gramEnd"/>
        <w:r w:rsidRPr="00525C71">
          <w:rPr>
            <w:rFonts w:ascii="Times New Roman" w:eastAsia="Times New Roman" w:hAnsi="Times New Roman" w:cs="Times New Roman"/>
            <w:color w:val="333333"/>
            <w:sz w:val="27"/>
            <w:szCs w:val="27"/>
          </w:rPr>
          <w:t xml:space="preserve"> toàn cho file ghost mà bạn vừa tạo thì tốt nhất bạn nên ẩn phân vùng chứa bản backup đó đi, bạn có thể làm theo bài hướng dẫn sau: </w:t>
        </w:r>
        <w:r w:rsidRPr="00525C71">
          <w:rPr>
            <w:rFonts w:ascii="Times New Roman" w:eastAsia="Times New Roman" w:hAnsi="Times New Roman" w:cs="Times New Roman"/>
            <w:color w:val="333333"/>
            <w:sz w:val="27"/>
            <w:szCs w:val="27"/>
          </w:rPr>
          <w:fldChar w:fldCharType="begin"/>
        </w:r>
        <w:r w:rsidRPr="00525C71">
          <w:rPr>
            <w:rFonts w:ascii="Times New Roman" w:eastAsia="Times New Roman" w:hAnsi="Times New Roman" w:cs="Times New Roman"/>
            <w:color w:val="333333"/>
            <w:sz w:val="27"/>
            <w:szCs w:val="27"/>
          </w:rPr>
          <w:instrText xml:space="preserve"> HYPERLINK "https://blogchiasekienthuc.com/thu-thuat-may-tinh/cach-an-phan-vung-o-cung.html" </w:instrText>
        </w:r>
        <w:r w:rsidRPr="00525C71">
          <w:rPr>
            <w:rFonts w:ascii="Times New Roman" w:eastAsia="Times New Roman" w:hAnsi="Times New Roman" w:cs="Times New Roman"/>
            <w:color w:val="333333"/>
            <w:sz w:val="27"/>
            <w:szCs w:val="27"/>
          </w:rPr>
          <w:fldChar w:fldCharType="separate"/>
        </w:r>
        <w:r w:rsidRPr="00525C71">
          <w:rPr>
            <w:rFonts w:ascii="Times New Roman" w:eastAsia="Times New Roman" w:hAnsi="Times New Roman" w:cs="Times New Roman"/>
            <w:color w:val="2C4DD1"/>
            <w:sz w:val="27"/>
            <w:szCs w:val="27"/>
            <w:u w:val="single"/>
            <w:bdr w:val="none" w:sz="0" w:space="0" w:color="auto" w:frame="1"/>
          </w:rPr>
          <w:t>3 cách ẩn phân vùng ổ cứng</w:t>
        </w:r>
        <w:r w:rsidRPr="00525C71">
          <w:rPr>
            <w:rFonts w:ascii="Times New Roman" w:eastAsia="Times New Roman" w:hAnsi="Times New Roman" w:cs="Times New Roman"/>
            <w:color w:val="333333"/>
            <w:sz w:val="27"/>
            <w:szCs w:val="27"/>
          </w:rPr>
          <w:fldChar w:fldCharType="end"/>
        </w:r>
      </w:ins>
    </w:p>
    <w:p w:rsidR="00525C71" w:rsidRPr="00525C71" w:rsidRDefault="00525C71" w:rsidP="00525C71">
      <w:pPr>
        <w:shd w:val="clear" w:color="auto" w:fill="FFFFFF"/>
        <w:spacing w:after="0" w:line="375" w:lineRule="atLeast"/>
        <w:rPr>
          <w:ins w:id="68" w:author="Unknown"/>
          <w:rFonts w:ascii="Times New Roman" w:eastAsia="Times New Roman" w:hAnsi="Times New Roman" w:cs="Times New Roman"/>
          <w:color w:val="333333"/>
          <w:sz w:val="27"/>
          <w:szCs w:val="27"/>
        </w:rPr>
      </w:pPr>
      <w:ins w:id="69" w:author="Unknown">
        <w:r w:rsidRPr="00525C71">
          <w:rPr>
            <w:rFonts w:ascii="Times New Roman" w:eastAsia="Times New Roman" w:hAnsi="Times New Roman" w:cs="Times New Roman"/>
            <w:b/>
            <w:bCs/>
            <w:color w:val="333333"/>
            <w:sz w:val="27"/>
            <w:szCs w:val="27"/>
            <w:bdr w:val="none" w:sz="0" w:space="0" w:color="auto" w:frame="1"/>
          </w:rPr>
          <w:t>Tips:</w:t>
        </w:r>
        <w:r w:rsidRPr="00525C71">
          <w:rPr>
            <w:rFonts w:ascii="Times New Roman" w:eastAsia="Times New Roman" w:hAnsi="Times New Roman" w:cs="Times New Roman"/>
            <w:color w:val="333333"/>
            <w:sz w:val="27"/>
            <w:szCs w:val="27"/>
          </w:rPr>
          <w:t xml:space="preserve"> Bạn nên thực hiện </w:t>
        </w:r>
        <w:proofErr w:type="gramStart"/>
        <w:r w:rsidRPr="00525C71">
          <w:rPr>
            <w:rFonts w:ascii="Times New Roman" w:eastAsia="Times New Roman" w:hAnsi="Times New Roman" w:cs="Times New Roman"/>
            <w:color w:val="333333"/>
            <w:sz w:val="27"/>
            <w:szCs w:val="27"/>
          </w:rPr>
          <w:t>theo</w:t>
        </w:r>
        <w:proofErr w:type="gramEnd"/>
        <w:r w:rsidRPr="00525C71">
          <w:rPr>
            <w:rFonts w:ascii="Times New Roman" w:eastAsia="Times New Roman" w:hAnsi="Times New Roman" w:cs="Times New Roman"/>
            <w:color w:val="333333"/>
            <w:sz w:val="27"/>
            <w:szCs w:val="27"/>
          </w:rPr>
          <w:t xml:space="preserve"> cách thứ 2 trong bài hướng dẫn bên trên đó là ẩn bằng cách sử dụng </w:t>
        </w:r>
        <w:r w:rsidRPr="00525C71">
          <w:rPr>
            <w:rFonts w:ascii="Times New Roman" w:eastAsia="Times New Roman" w:hAnsi="Times New Roman" w:cs="Times New Roman"/>
            <w:i/>
            <w:iCs/>
            <w:color w:val="333333"/>
            <w:sz w:val="27"/>
            <w:szCs w:val="27"/>
            <w:bdr w:val="none" w:sz="0" w:space="0" w:color="auto" w:frame="1"/>
          </w:rPr>
          <w:t>Disk Management</w:t>
        </w:r>
        <w:r w:rsidRPr="00525C71">
          <w:rPr>
            <w:rFonts w:ascii="Times New Roman" w:eastAsia="Times New Roman" w:hAnsi="Times New Roman" w:cs="Times New Roman"/>
            <w:color w:val="333333"/>
            <w:sz w:val="27"/>
            <w:szCs w:val="27"/>
          </w:rPr>
          <w:t> nhé.</w:t>
        </w:r>
      </w:ins>
    </w:p>
    <w:p w:rsidR="00525C71" w:rsidRPr="00525C71" w:rsidRDefault="00525C71" w:rsidP="00525C71">
      <w:pPr>
        <w:shd w:val="clear" w:color="auto" w:fill="FFFFFF"/>
        <w:spacing w:after="0" w:line="540" w:lineRule="atLeast"/>
        <w:outlineLvl w:val="2"/>
        <w:rPr>
          <w:ins w:id="70" w:author="Unknown"/>
          <w:rFonts w:ascii="Times New Roman" w:eastAsia="Times New Roman" w:hAnsi="Times New Roman" w:cs="Times New Roman"/>
          <w:color w:val="373758"/>
          <w:sz w:val="27"/>
          <w:szCs w:val="27"/>
        </w:rPr>
      </w:pPr>
      <w:ins w:id="71" w:author="Unknown">
        <w:r w:rsidRPr="00525C71">
          <w:rPr>
            <w:rFonts w:ascii="Times New Roman" w:eastAsia="Times New Roman" w:hAnsi="Times New Roman" w:cs="Times New Roman"/>
            <w:b/>
            <w:bCs/>
            <w:color w:val="373758"/>
            <w:sz w:val="27"/>
            <w:szCs w:val="27"/>
            <w:bdr w:val="none" w:sz="0" w:space="0" w:color="auto" w:frame="1"/>
          </w:rPr>
          <w:t>Sử dụng file backup như thế nào?</w:t>
        </w:r>
      </w:ins>
    </w:p>
    <w:p w:rsidR="00525C71" w:rsidRPr="00525C71" w:rsidRDefault="00525C71" w:rsidP="00525C71">
      <w:pPr>
        <w:shd w:val="clear" w:color="auto" w:fill="FFFFFF"/>
        <w:spacing w:after="0" w:line="375" w:lineRule="atLeast"/>
        <w:rPr>
          <w:ins w:id="72" w:author="Unknown"/>
          <w:rFonts w:ascii="Times New Roman" w:eastAsia="Times New Roman" w:hAnsi="Times New Roman" w:cs="Times New Roman"/>
          <w:color w:val="333333"/>
          <w:sz w:val="27"/>
          <w:szCs w:val="27"/>
        </w:rPr>
      </w:pPr>
      <w:ins w:id="73" w:author="Unknown">
        <w:r w:rsidRPr="00525C71">
          <w:rPr>
            <w:rFonts w:ascii="Times New Roman" w:eastAsia="Times New Roman" w:hAnsi="Times New Roman" w:cs="Times New Roman"/>
            <w:color w:val="333333"/>
            <w:sz w:val="27"/>
            <w:szCs w:val="27"/>
          </w:rPr>
          <w:lastRenderedPageBreak/>
          <w:t xml:space="preserve">Vấn đề này thì mình đã có một bài viết rất chi tiết cho các bạn rồi, để sử dụng file backup (ghost) có định dạng *.tib thì bạn làm </w:t>
        </w:r>
        <w:proofErr w:type="gramStart"/>
        <w:r w:rsidRPr="00525C71">
          <w:rPr>
            <w:rFonts w:ascii="Times New Roman" w:eastAsia="Times New Roman" w:hAnsi="Times New Roman" w:cs="Times New Roman"/>
            <w:color w:val="333333"/>
            <w:sz w:val="27"/>
            <w:szCs w:val="27"/>
          </w:rPr>
          <w:t>theo</w:t>
        </w:r>
        <w:proofErr w:type="gramEnd"/>
        <w:r w:rsidRPr="00525C71">
          <w:rPr>
            <w:rFonts w:ascii="Times New Roman" w:eastAsia="Times New Roman" w:hAnsi="Times New Roman" w:cs="Times New Roman"/>
            <w:color w:val="333333"/>
            <w:sz w:val="27"/>
            <w:szCs w:val="27"/>
          </w:rPr>
          <w:t> </w:t>
        </w:r>
        <w:r w:rsidRPr="00525C71">
          <w:rPr>
            <w:rFonts w:ascii="Times New Roman" w:eastAsia="Times New Roman" w:hAnsi="Times New Roman" w:cs="Times New Roman"/>
            <w:color w:val="333333"/>
            <w:sz w:val="27"/>
            <w:szCs w:val="27"/>
          </w:rPr>
          <w:fldChar w:fldCharType="begin"/>
        </w:r>
        <w:r w:rsidRPr="00525C71">
          <w:rPr>
            <w:rFonts w:ascii="Times New Roman" w:eastAsia="Times New Roman" w:hAnsi="Times New Roman" w:cs="Times New Roman"/>
            <w:color w:val="333333"/>
            <w:sz w:val="27"/>
            <w:szCs w:val="27"/>
          </w:rPr>
          <w:instrText xml:space="preserve"> HYPERLINK "https://blogchiasekienthuc.com/thu-thuat-may-tinh/cach-ghost-may-tinh-chuan-uefi-bang-acronis-true-image.html" </w:instrText>
        </w:r>
        <w:r w:rsidRPr="00525C71">
          <w:rPr>
            <w:rFonts w:ascii="Times New Roman" w:eastAsia="Times New Roman" w:hAnsi="Times New Roman" w:cs="Times New Roman"/>
            <w:color w:val="333333"/>
            <w:sz w:val="27"/>
            <w:szCs w:val="27"/>
          </w:rPr>
          <w:fldChar w:fldCharType="separate"/>
        </w:r>
        <w:r w:rsidRPr="00525C71">
          <w:rPr>
            <w:rFonts w:ascii="Times New Roman" w:eastAsia="Times New Roman" w:hAnsi="Times New Roman" w:cs="Times New Roman"/>
            <w:color w:val="2C4DD1"/>
            <w:sz w:val="27"/>
            <w:szCs w:val="27"/>
            <w:u w:val="single"/>
            <w:bdr w:val="none" w:sz="0" w:space="0" w:color="auto" w:frame="1"/>
          </w:rPr>
          <w:t>hướng dẫn này</w:t>
        </w:r>
        <w:r w:rsidRPr="00525C71">
          <w:rPr>
            <w:rFonts w:ascii="Times New Roman" w:eastAsia="Times New Roman" w:hAnsi="Times New Roman" w:cs="Times New Roman"/>
            <w:color w:val="333333"/>
            <w:sz w:val="27"/>
            <w:szCs w:val="27"/>
          </w:rPr>
          <w:fldChar w:fldCharType="end"/>
        </w:r>
        <w:r w:rsidRPr="00525C71">
          <w:rPr>
            <w:rFonts w:ascii="Times New Roman" w:eastAsia="Times New Roman" w:hAnsi="Times New Roman" w:cs="Times New Roman"/>
            <w:color w:val="333333"/>
            <w:sz w:val="27"/>
            <w:szCs w:val="27"/>
          </w:rPr>
          <w:t> hoặc </w:t>
        </w:r>
        <w:r w:rsidRPr="00525C71">
          <w:rPr>
            <w:rFonts w:ascii="Times New Roman" w:eastAsia="Times New Roman" w:hAnsi="Times New Roman" w:cs="Times New Roman"/>
            <w:color w:val="333333"/>
            <w:sz w:val="27"/>
            <w:szCs w:val="27"/>
          </w:rPr>
          <w:fldChar w:fldCharType="begin"/>
        </w:r>
        <w:r w:rsidRPr="00525C71">
          <w:rPr>
            <w:rFonts w:ascii="Times New Roman" w:eastAsia="Times New Roman" w:hAnsi="Times New Roman" w:cs="Times New Roman"/>
            <w:color w:val="333333"/>
            <w:sz w:val="27"/>
            <w:szCs w:val="27"/>
          </w:rPr>
          <w:instrText xml:space="preserve"> HYPERLINK "https://i.imgur.com/ozSnreO.jpg" \t "_blank" </w:instrText>
        </w:r>
        <w:r w:rsidRPr="00525C71">
          <w:rPr>
            <w:rFonts w:ascii="Times New Roman" w:eastAsia="Times New Roman" w:hAnsi="Times New Roman" w:cs="Times New Roman"/>
            <w:color w:val="333333"/>
            <w:sz w:val="27"/>
            <w:szCs w:val="27"/>
          </w:rPr>
          <w:fldChar w:fldCharType="separate"/>
        </w:r>
        <w:r w:rsidRPr="00525C71">
          <w:rPr>
            <w:rFonts w:ascii="Times New Roman" w:eastAsia="Times New Roman" w:hAnsi="Times New Roman" w:cs="Times New Roman"/>
            <w:color w:val="2C4DD1"/>
            <w:sz w:val="27"/>
            <w:szCs w:val="27"/>
            <w:u w:val="single"/>
            <w:bdr w:val="none" w:sz="0" w:space="0" w:color="auto" w:frame="1"/>
          </w:rPr>
          <w:t>đây</w:t>
        </w:r>
        <w:r w:rsidRPr="00525C71">
          <w:rPr>
            <w:rFonts w:ascii="Times New Roman" w:eastAsia="Times New Roman" w:hAnsi="Times New Roman" w:cs="Times New Roman"/>
            <w:color w:val="333333"/>
            <w:sz w:val="27"/>
            <w:szCs w:val="27"/>
          </w:rPr>
          <w:fldChar w:fldCharType="end"/>
        </w:r>
        <w:r w:rsidRPr="00525C71">
          <w:rPr>
            <w:rFonts w:ascii="Times New Roman" w:eastAsia="Times New Roman" w:hAnsi="Times New Roman" w:cs="Times New Roman"/>
            <w:color w:val="333333"/>
            <w:sz w:val="27"/>
            <w:szCs w:val="27"/>
          </w:rPr>
          <w:t>.</w:t>
        </w:r>
      </w:ins>
    </w:p>
    <w:p w:rsidR="00525C71" w:rsidRPr="00525C71" w:rsidRDefault="00525C71" w:rsidP="00525C71">
      <w:pPr>
        <w:shd w:val="clear" w:color="auto" w:fill="FFFFFF"/>
        <w:spacing w:after="0" w:line="375" w:lineRule="atLeast"/>
        <w:rPr>
          <w:ins w:id="74" w:author="Unknown"/>
          <w:rFonts w:ascii="Times New Roman" w:eastAsia="Times New Roman" w:hAnsi="Times New Roman" w:cs="Times New Roman"/>
          <w:color w:val="333333"/>
          <w:sz w:val="27"/>
          <w:szCs w:val="27"/>
        </w:rPr>
      </w:pPr>
      <w:ins w:id="75" w:author="Unknown">
        <w:r w:rsidRPr="00525C71">
          <w:rPr>
            <w:rFonts w:ascii="Times New Roman" w:eastAsia="Times New Roman" w:hAnsi="Times New Roman" w:cs="Times New Roman"/>
            <w:b/>
            <w:bCs/>
            <w:color w:val="333333"/>
            <w:sz w:val="27"/>
            <w:szCs w:val="27"/>
            <w:bdr w:val="none" w:sz="0" w:space="0" w:color="auto" w:frame="1"/>
          </w:rPr>
          <w:t>Lời kết</w:t>
        </w:r>
      </w:ins>
    </w:p>
    <w:p w:rsidR="00525C71" w:rsidRPr="00525C71" w:rsidRDefault="00525C71" w:rsidP="00525C71">
      <w:pPr>
        <w:shd w:val="clear" w:color="auto" w:fill="FFFFFF"/>
        <w:spacing w:after="120" w:line="330" w:lineRule="atLeast"/>
        <w:jc w:val="center"/>
        <w:rPr>
          <w:ins w:id="76" w:author="Unknown"/>
          <w:rFonts w:ascii="Times New Roman" w:eastAsia="Times New Roman" w:hAnsi="Times New Roman" w:cs="Times New Roman"/>
          <w:color w:val="333333"/>
          <w:sz w:val="27"/>
          <w:szCs w:val="27"/>
        </w:rPr>
      </w:pPr>
    </w:p>
    <w:p w:rsidR="00525C71" w:rsidRPr="00525C71" w:rsidRDefault="00525C71" w:rsidP="00525C71">
      <w:pPr>
        <w:shd w:val="clear" w:color="auto" w:fill="FFFFFF"/>
        <w:spacing w:after="0" w:line="375" w:lineRule="atLeast"/>
        <w:rPr>
          <w:ins w:id="77" w:author="Unknown"/>
          <w:rFonts w:ascii="Times New Roman" w:eastAsia="Times New Roman" w:hAnsi="Times New Roman" w:cs="Times New Roman"/>
          <w:color w:val="333333"/>
          <w:sz w:val="27"/>
          <w:szCs w:val="27"/>
        </w:rPr>
      </w:pPr>
      <w:proofErr w:type="gramStart"/>
      <w:ins w:id="78" w:author="Unknown">
        <w:r w:rsidRPr="00525C71">
          <w:rPr>
            <w:rFonts w:ascii="Times New Roman" w:eastAsia="Times New Roman" w:hAnsi="Times New Roman" w:cs="Times New Roman"/>
            <w:color w:val="333333"/>
            <w:sz w:val="27"/>
            <w:szCs w:val="27"/>
          </w:rPr>
          <w:t>Như vậy là bạn đã hoàn thành quá trình backup rồi đó, thực ra thì cũng rất đơn giản đúng không.</w:t>
        </w:r>
        <w:proofErr w:type="gramEnd"/>
        <w:r w:rsidRPr="00525C71">
          <w:rPr>
            <w:rFonts w:ascii="Times New Roman" w:eastAsia="Times New Roman" w:hAnsi="Times New Roman" w:cs="Times New Roman"/>
            <w:color w:val="333333"/>
            <w:sz w:val="27"/>
            <w:szCs w:val="27"/>
          </w:rPr>
          <w:t xml:space="preserve"> </w:t>
        </w:r>
        <w:proofErr w:type="gramStart"/>
        <w:r w:rsidRPr="00525C71">
          <w:rPr>
            <w:rFonts w:ascii="Times New Roman" w:eastAsia="Times New Roman" w:hAnsi="Times New Roman" w:cs="Times New Roman"/>
            <w:color w:val="333333"/>
            <w:sz w:val="27"/>
            <w:szCs w:val="27"/>
          </w:rPr>
          <w:t>Và một lời khuyên dành cho bạn là ngay sau khi cài windows xong thì hãy tinh chỉnh và cài đặt nhưng </w:t>
        </w:r>
        <w:r w:rsidRPr="00525C71">
          <w:rPr>
            <w:rFonts w:ascii="Times New Roman" w:eastAsia="Times New Roman" w:hAnsi="Times New Roman" w:cs="Times New Roman"/>
            <w:color w:val="333333"/>
            <w:sz w:val="27"/>
            <w:szCs w:val="27"/>
          </w:rPr>
          <w:fldChar w:fldCharType="begin"/>
        </w:r>
        <w:r w:rsidRPr="00525C71">
          <w:rPr>
            <w:rFonts w:ascii="Times New Roman" w:eastAsia="Times New Roman" w:hAnsi="Times New Roman" w:cs="Times New Roman"/>
            <w:color w:val="333333"/>
            <w:sz w:val="27"/>
            <w:szCs w:val="27"/>
          </w:rPr>
          <w:instrText xml:space="preserve"> HYPERLINK "https://blogchiasekienthuc.com/thu-thuat-may-tinh/phan-mem-can-thiet-tren-win.html" </w:instrText>
        </w:r>
        <w:r w:rsidRPr="00525C71">
          <w:rPr>
            <w:rFonts w:ascii="Times New Roman" w:eastAsia="Times New Roman" w:hAnsi="Times New Roman" w:cs="Times New Roman"/>
            <w:color w:val="333333"/>
            <w:sz w:val="27"/>
            <w:szCs w:val="27"/>
          </w:rPr>
          <w:fldChar w:fldCharType="separate"/>
        </w:r>
        <w:r w:rsidRPr="00525C71">
          <w:rPr>
            <w:rFonts w:ascii="Times New Roman" w:eastAsia="Times New Roman" w:hAnsi="Times New Roman" w:cs="Times New Roman"/>
            <w:color w:val="2C4DD1"/>
            <w:sz w:val="27"/>
            <w:szCs w:val="27"/>
            <w:u w:val="single"/>
            <w:bdr w:val="none" w:sz="0" w:space="0" w:color="auto" w:frame="1"/>
          </w:rPr>
          <w:t>phần mềm cần thiết </w:t>
        </w:r>
        <w:r w:rsidRPr="00525C71">
          <w:rPr>
            <w:rFonts w:ascii="Times New Roman" w:eastAsia="Times New Roman" w:hAnsi="Times New Roman" w:cs="Times New Roman"/>
            <w:color w:val="333333"/>
            <w:sz w:val="27"/>
            <w:szCs w:val="27"/>
          </w:rPr>
          <w:fldChar w:fldCharType="end"/>
        </w:r>
        <w:r w:rsidRPr="00525C71">
          <w:rPr>
            <w:rFonts w:ascii="Times New Roman" w:eastAsia="Times New Roman" w:hAnsi="Times New Roman" w:cs="Times New Roman"/>
            <w:color w:val="333333"/>
            <w:sz w:val="27"/>
            <w:szCs w:val="27"/>
          </w:rPr>
          <w:t>trước, sau đó tiến hành backup như trong hướng dẫn trên rồi sau đó mới cài thêm phần mềm khác.</w:t>
        </w:r>
        <w:proofErr w:type="gramEnd"/>
        <w:r w:rsidRPr="00525C71">
          <w:rPr>
            <w:rFonts w:ascii="Times New Roman" w:eastAsia="Times New Roman" w:hAnsi="Times New Roman" w:cs="Times New Roman"/>
            <w:color w:val="333333"/>
            <w:sz w:val="27"/>
            <w:szCs w:val="27"/>
          </w:rPr>
          <w:t xml:space="preserve"> </w:t>
        </w:r>
        <w:proofErr w:type="gramStart"/>
        <w:r w:rsidRPr="00525C71">
          <w:rPr>
            <w:rFonts w:ascii="Times New Roman" w:eastAsia="Times New Roman" w:hAnsi="Times New Roman" w:cs="Times New Roman"/>
            <w:color w:val="333333"/>
            <w:sz w:val="27"/>
            <w:szCs w:val="27"/>
          </w:rPr>
          <w:t>Như vậy thì bản ghost của bạn sẽ được sạch sẽ và nhẹ nhàng hơn.</w:t>
        </w:r>
        <w:proofErr w:type="gramEnd"/>
      </w:ins>
    </w:p>
    <w:p w:rsidR="00525C71" w:rsidRPr="00525C71" w:rsidRDefault="00525C71" w:rsidP="00525C71">
      <w:pPr>
        <w:shd w:val="clear" w:color="auto" w:fill="FFFFFF"/>
        <w:spacing w:after="0" w:line="375" w:lineRule="atLeast"/>
        <w:rPr>
          <w:ins w:id="79" w:author="Unknown"/>
          <w:rFonts w:ascii="Times New Roman" w:eastAsia="Times New Roman" w:hAnsi="Times New Roman" w:cs="Times New Roman"/>
          <w:color w:val="333333"/>
          <w:sz w:val="27"/>
          <w:szCs w:val="27"/>
        </w:rPr>
      </w:pPr>
      <w:ins w:id="80" w:author="Unknown">
        <w:r w:rsidRPr="00525C71">
          <w:rPr>
            <w:rFonts w:ascii="Times New Roman" w:eastAsia="Times New Roman" w:hAnsi="Times New Roman" w:cs="Times New Roman"/>
            <w:color w:val="333333"/>
            <w:sz w:val="27"/>
            <w:szCs w:val="27"/>
          </w:rPr>
          <w:t>Tham khảo bài viết: </w:t>
        </w:r>
        <w:r w:rsidRPr="00525C71">
          <w:rPr>
            <w:rFonts w:ascii="Times New Roman" w:eastAsia="Times New Roman" w:hAnsi="Times New Roman" w:cs="Times New Roman"/>
            <w:color w:val="333333"/>
            <w:sz w:val="27"/>
            <w:szCs w:val="27"/>
          </w:rPr>
          <w:fldChar w:fldCharType="begin"/>
        </w:r>
        <w:r w:rsidRPr="00525C71">
          <w:rPr>
            <w:rFonts w:ascii="Times New Roman" w:eastAsia="Times New Roman" w:hAnsi="Times New Roman" w:cs="Times New Roman"/>
            <w:color w:val="333333"/>
            <w:sz w:val="27"/>
            <w:szCs w:val="27"/>
          </w:rPr>
          <w:instrText xml:space="preserve"> HYPERLINK "https://blogchiasekienthuc.com/thu-thuat-may-tinh/toi-uu-windows-8-10-toan-dien.html" </w:instrText>
        </w:r>
        <w:r w:rsidRPr="00525C71">
          <w:rPr>
            <w:rFonts w:ascii="Times New Roman" w:eastAsia="Times New Roman" w:hAnsi="Times New Roman" w:cs="Times New Roman"/>
            <w:color w:val="333333"/>
            <w:sz w:val="27"/>
            <w:szCs w:val="27"/>
          </w:rPr>
          <w:fldChar w:fldCharType="separate"/>
        </w:r>
        <w:r w:rsidRPr="00525C71">
          <w:rPr>
            <w:rFonts w:ascii="Times New Roman" w:eastAsia="Times New Roman" w:hAnsi="Times New Roman" w:cs="Times New Roman"/>
            <w:color w:val="2C4DD1"/>
            <w:sz w:val="27"/>
            <w:szCs w:val="27"/>
            <w:u w:val="single"/>
            <w:bdr w:val="none" w:sz="0" w:space="0" w:color="auto" w:frame="1"/>
          </w:rPr>
          <w:t>Hướng dẫn tinh chỉnh, tối ưu Windows 8/10 trước khi tạo ghost</w:t>
        </w:r>
        <w:r w:rsidRPr="00525C71">
          <w:rPr>
            <w:rFonts w:ascii="Times New Roman" w:eastAsia="Times New Roman" w:hAnsi="Times New Roman" w:cs="Times New Roman"/>
            <w:color w:val="333333"/>
            <w:sz w:val="27"/>
            <w:szCs w:val="27"/>
          </w:rPr>
          <w:fldChar w:fldCharType="end"/>
        </w:r>
      </w:ins>
    </w:p>
    <w:p w:rsidR="00525C71" w:rsidRPr="00525C71" w:rsidRDefault="00525C71" w:rsidP="00525C71">
      <w:pPr>
        <w:shd w:val="clear" w:color="auto" w:fill="FFFFFF"/>
        <w:spacing w:after="300" w:line="375" w:lineRule="atLeast"/>
        <w:rPr>
          <w:ins w:id="81" w:author="Unknown"/>
          <w:rFonts w:ascii="Times New Roman" w:eastAsia="Times New Roman" w:hAnsi="Times New Roman" w:cs="Times New Roman"/>
          <w:color w:val="333333"/>
          <w:sz w:val="27"/>
          <w:szCs w:val="27"/>
        </w:rPr>
      </w:pPr>
      <w:ins w:id="82" w:author="Unknown">
        <w:r w:rsidRPr="00525C71">
          <w:rPr>
            <w:rFonts w:ascii="Times New Roman" w:eastAsia="Times New Roman" w:hAnsi="Times New Roman" w:cs="Times New Roman"/>
            <w:color w:val="333333"/>
            <w:sz w:val="27"/>
            <w:szCs w:val="27"/>
          </w:rPr>
          <w:t>Chúc các bạn thành công!</w:t>
        </w:r>
      </w:ins>
    </w:p>
    <w:p w:rsidR="00CD3218" w:rsidRPr="00525C71" w:rsidRDefault="00CD3218">
      <w:pPr>
        <w:rPr>
          <w:rFonts w:ascii="Times New Roman" w:hAnsi="Times New Roman" w:cs="Times New Roman"/>
          <w:sz w:val="27"/>
          <w:szCs w:val="27"/>
        </w:rPr>
      </w:pPr>
    </w:p>
    <w:sectPr w:rsidR="00CD3218" w:rsidRPr="00525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E49AE"/>
    <w:multiLevelType w:val="multilevel"/>
    <w:tmpl w:val="C4FC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8429D3"/>
    <w:multiLevelType w:val="multilevel"/>
    <w:tmpl w:val="9322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E22BE0"/>
    <w:multiLevelType w:val="multilevel"/>
    <w:tmpl w:val="E33E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2E"/>
    <w:rsid w:val="000B4B2E"/>
    <w:rsid w:val="00525C71"/>
    <w:rsid w:val="00CD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C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C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525501">
      <w:bodyDiv w:val="1"/>
      <w:marLeft w:val="0"/>
      <w:marRight w:val="0"/>
      <w:marTop w:val="0"/>
      <w:marBottom w:val="0"/>
      <w:divBdr>
        <w:top w:val="none" w:sz="0" w:space="0" w:color="auto"/>
        <w:left w:val="none" w:sz="0" w:space="0" w:color="auto"/>
        <w:bottom w:val="none" w:sz="0" w:space="0" w:color="auto"/>
        <w:right w:val="none" w:sz="0" w:space="0" w:color="auto"/>
      </w:divBdr>
      <w:divsChild>
        <w:div w:id="1399404996">
          <w:marLeft w:val="0"/>
          <w:marRight w:val="0"/>
          <w:marTop w:val="0"/>
          <w:marBottom w:val="0"/>
          <w:divBdr>
            <w:top w:val="none" w:sz="0" w:space="0" w:color="auto"/>
            <w:left w:val="none" w:sz="0" w:space="0" w:color="auto"/>
            <w:bottom w:val="none" w:sz="0" w:space="0" w:color="auto"/>
            <w:right w:val="none" w:sz="0" w:space="0" w:color="auto"/>
          </w:divBdr>
          <w:divsChild>
            <w:div w:id="719478917">
              <w:marLeft w:val="0"/>
              <w:marRight w:val="0"/>
              <w:marTop w:val="0"/>
              <w:marBottom w:val="150"/>
              <w:divBdr>
                <w:top w:val="none" w:sz="0" w:space="0" w:color="auto"/>
                <w:left w:val="none" w:sz="0" w:space="0" w:color="auto"/>
                <w:bottom w:val="none" w:sz="0" w:space="0" w:color="auto"/>
                <w:right w:val="none" w:sz="0" w:space="0" w:color="auto"/>
              </w:divBdr>
            </w:div>
            <w:div w:id="2091999136">
              <w:marLeft w:val="150"/>
              <w:marRight w:val="0"/>
              <w:marTop w:val="0"/>
              <w:marBottom w:val="240"/>
              <w:divBdr>
                <w:top w:val="single" w:sz="6" w:space="6" w:color="AAAAAA"/>
                <w:left w:val="single" w:sz="6" w:space="6" w:color="AAAAAA"/>
                <w:bottom w:val="single" w:sz="6" w:space="6" w:color="AAAAAA"/>
                <w:right w:val="single" w:sz="6" w:space="6" w:color="AAAAAA"/>
              </w:divBdr>
            </w:div>
            <w:div w:id="470247163">
              <w:marLeft w:val="45"/>
              <w:marRight w:val="0"/>
              <w:marTop w:val="0"/>
              <w:marBottom w:val="225"/>
              <w:divBdr>
                <w:top w:val="none" w:sz="0" w:space="0" w:color="auto"/>
                <w:left w:val="none" w:sz="0" w:space="0" w:color="auto"/>
                <w:bottom w:val="none" w:sz="0" w:space="0" w:color="auto"/>
                <w:right w:val="none" w:sz="0" w:space="0" w:color="auto"/>
              </w:divBdr>
            </w:div>
            <w:div w:id="20118295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hiasekienthuc.com/thu-thuat-may-tinh/backup-windows-uefi.html?fbclid=IwAR0YrFk-0MqlVvFAWIdvGML_zGWmsurWkv__iEPy57hp56HfJUmrjeM8BJw" TargetMode="External"/><Relationship Id="rId13" Type="http://schemas.openxmlformats.org/officeDocument/2006/relationships/image" Target="media/image2.jpeg"/><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blogchiasekienthuc.com/thu-thuat-may-tinh/backup-windows-uefi.html?fbclid=IwAR0YrFk-0MqlVvFAWIdvGML_zGWmsurWkv__iEPy57hp56HfJUmrjeM8BJw" TargetMode="Externa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chiasekienthuc.com/thu-thuat-may-tinh/backup-windows-uefi.html?fbclid=IwAR0YrFk-0MqlVvFAWIdvGML_zGWmsurWkv__iEPy57hp56HfJUmrjeM8BJw" TargetMode="External"/><Relationship Id="rId11" Type="http://schemas.openxmlformats.org/officeDocument/2006/relationships/hyperlink" Target="https://blogchiasekienthuc.com/tag/ghost/"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blogchiasekienthuc.com/thu-thuat-may-tinh/backup-windows-uefi.html?fbclid=IwAR0YrFk-0MqlVvFAWIdvGML_zGWmsurWkv__iEPy57hp56HfJUmrjeM8BJw"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blogchiasekienthuc.com/thu-thuat-may-tinh/backup-windows-uefi.html?fbclid=IwAR0YrFk-0MqlVvFAWIdvGML_zGWmsurWkv__iEPy57hp56HfJUmrjeM8BJw"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995</Words>
  <Characters>5676</Characters>
  <Application>Microsoft Office Word</Application>
  <DocSecurity>0</DocSecurity>
  <Lines>47</Lines>
  <Paragraphs>13</Paragraphs>
  <ScaleCrop>false</ScaleCrop>
  <Company>Microsoft</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2019-11-17T14:20:00Z</dcterms:created>
  <dcterms:modified xsi:type="dcterms:W3CDTF">2019-11-17T14:24:00Z</dcterms:modified>
</cp:coreProperties>
</file>